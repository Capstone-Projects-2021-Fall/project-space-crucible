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8F2A34" w:rsidRDefault="008F2A34" w14:paraId="00042DE4" w14:textId="77777777">
      <w:pPr>
        <w:spacing w:after="0"/>
        <w:rPr>
          <w:rFonts w:ascii="Times" w:hAnsi="Times" w:eastAsia="Times" w:cs="Times"/>
        </w:rPr>
      </w:pPr>
    </w:p>
    <w:p w:rsidR="008F2A34" w:rsidRDefault="008F2A34" w14:paraId="3B61246C" w14:textId="77777777">
      <w:pPr>
        <w:spacing w:after="0"/>
        <w:rPr>
          <w:rFonts w:ascii="Times" w:hAnsi="Times" w:eastAsia="Times" w:cs="Times"/>
        </w:rPr>
      </w:pPr>
    </w:p>
    <w:p w:rsidR="008F2A34" w:rsidRDefault="008F2A34" w14:paraId="18BF1D9A" w14:textId="77777777">
      <w:pPr>
        <w:spacing w:after="0"/>
        <w:rPr>
          <w:rFonts w:ascii="Times" w:hAnsi="Times" w:eastAsia="Times" w:cs="Times"/>
        </w:rPr>
      </w:pPr>
    </w:p>
    <w:p w:rsidR="008F2A34" w:rsidRDefault="008F2A34" w14:paraId="76DF6087" w14:textId="77777777">
      <w:pPr>
        <w:spacing w:after="0"/>
        <w:rPr>
          <w:rFonts w:ascii="Times" w:hAnsi="Times" w:eastAsia="Times" w:cs="Times"/>
        </w:rPr>
      </w:pPr>
    </w:p>
    <w:p w:rsidR="008F2A34" w:rsidRDefault="008F2A34" w14:paraId="72871519" w14:textId="77777777">
      <w:pPr>
        <w:spacing w:after="0"/>
        <w:rPr>
          <w:rFonts w:ascii="Times" w:hAnsi="Times" w:eastAsia="Times" w:cs="Times"/>
        </w:rPr>
      </w:pPr>
    </w:p>
    <w:p w:rsidR="008F2A34" w:rsidRDefault="008F2A34" w14:paraId="43415C3D" w14:textId="77777777">
      <w:pPr>
        <w:spacing w:after="0"/>
        <w:rPr>
          <w:rFonts w:ascii="Times" w:hAnsi="Times" w:eastAsia="Times" w:cs="Times"/>
        </w:rPr>
      </w:pPr>
    </w:p>
    <w:p w:rsidR="008F2A34" w:rsidRDefault="008F2A34" w14:paraId="3D7C6940" w14:textId="77777777">
      <w:pPr>
        <w:spacing w:after="0"/>
        <w:rPr>
          <w:rFonts w:ascii="Times" w:hAnsi="Times" w:eastAsia="Times" w:cs="Times"/>
        </w:rPr>
      </w:pPr>
    </w:p>
    <w:p w:rsidR="008F2A34" w:rsidRDefault="008F2A34" w14:paraId="68DE94F7" w14:textId="77777777">
      <w:pPr>
        <w:spacing w:after="0"/>
        <w:rPr>
          <w:rFonts w:ascii="Times" w:hAnsi="Times" w:eastAsia="Times" w:cs="Times"/>
        </w:rPr>
      </w:pPr>
    </w:p>
    <w:p w:rsidR="008F2A34" w:rsidRDefault="008F2A34" w14:paraId="3E05A3F8" w14:textId="77777777">
      <w:pPr>
        <w:spacing w:after="0"/>
        <w:rPr>
          <w:rFonts w:ascii="Times" w:hAnsi="Times" w:eastAsia="Times" w:cs="Times"/>
        </w:rPr>
      </w:pPr>
    </w:p>
    <w:p w:rsidR="008F2A34" w:rsidRDefault="008F2A34" w14:paraId="79702B92" w14:textId="77777777">
      <w:pPr>
        <w:spacing w:after="0"/>
        <w:ind w:left="0"/>
        <w:rPr>
          <w:rFonts w:ascii="Times" w:hAnsi="Times" w:eastAsia="Times" w:cs="Times"/>
        </w:rPr>
      </w:pPr>
    </w:p>
    <w:p w:rsidR="008F2A34" w:rsidRDefault="00FD5A74" w14:paraId="5F446F02" w14:textId="77777777">
      <w:pPr>
        <w:spacing w:after="0"/>
        <w:ind w:left="0"/>
        <w:jc w:val="center"/>
        <w:rPr>
          <w:rFonts w:ascii="Arial" w:hAnsi="Arial" w:eastAsia="Arial" w:cs="Arial"/>
          <w:b/>
          <w:sz w:val="32"/>
          <w:szCs w:val="32"/>
        </w:rPr>
      </w:pPr>
      <w:r>
        <w:rPr>
          <w:rFonts w:ascii="Arial" w:hAnsi="Arial" w:eastAsia="Arial" w:cs="Arial"/>
          <w:b/>
          <w:sz w:val="32"/>
          <w:szCs w:val="32"/>
        </w:rPr>
        <w:t>SOFTWARE DEVELOPMENT PLAN</w:t>
      </w:r>
    </w:p>
    <w:p w:rsidR="008F2A34" w:rsidRDefault="00FD5A74" w14:paraId="5F637A03" w14:textId="77777777">
      <w:pPr>
        <w:spacing w:after="0"/>
        <w:ind w:left="0"/>
        <w:jc w:val="center"/>
        <w:rPr>
          <w:rFonts w:ascii="Arial" w:hAnsi="Arial" w:eastAsia="Arial" w:cs="Arial"/>
          <w:b/>
          <w:sz w:val="32"/>
          <w:szCs w:val="32"/>
        </w:rPr>
      </w:pPr>
      <w:r>
        <w:rPr>
          <w:rFonts w:ascii="Arial" w:hAnsi="Arial" w:eastAsia="Arial" w:cs="Arial"/>
          <w:b/>
          <w:sz w:val="32"/>
          <w:szCs w:val="32"/>
        </w:rPr>
        <w:t xml:space="preserve">&lt; </w:t>
      </w:r>
      <w:r>
        <w:rPr>
          <w:rFonts w:ascii="Arial" w:hAnsi="Arial" w:eastAsia="Arial" w:cs="Arial"/>
          <w:color w:val="000000"/>
          <w:sz w:val="32"/>
          <w:szCs w:val="32"/>
        </w:rPr>
        <w:t>Space Crucible</w:t>
      </w:r>
      <w:r>
        <w:rPr>
          <w:rFonts w:ascii="Arial" w:hAnsi="Arial" w:eastAsia="Arial" w:cs="Arial"/>
          <w:b/>
          <w:sz w:val="32"/>
          <w:szCs w:val="32"/>
        </w:rPr>
        <w:t>&gt;</w:t>
      </w:r>
    </w:p>
    <w:p w:rsidR="008F2A34" w:rsidRDefault="00FD5A74" w14:paraId="064CC093" w14:textId="77777777">
      <w:pPr>
        <w:spacing w:after="0"/>
        <w:ind w:left="0"/>
        <w:rPr>
          <w:rFonts w:ascii="Arial" w:hAnsi="Arial" w:eastAsia="Arial" w:cs="Arial"/>
          <w:b/>
          <w:sz w:val="32"/>
          <w:szCs w:val="32"/>
        </w:rPr>
      </w:pPr>
      <w:r>
        <w:rPr>
          <w:rFonts w:ascii="Arial" w:hAnsi="Arial" w:eastAsia="Arial" w:cs="Arial"/>
          <w:b/>
          <w:sz w:val="32"/>
          <w:szCs w:val="32"/>
        </w:rPr>
        <w:t xml:space="preserve">                          </w:t>
      </w:r>
      <w:r>
        <w:rPr>
          <w:rFonts w:ascii="Arial" w:hAnsi="Arial" w:eastAsia="Arial" w:cs="Arial"/>
          <w:b/>
          <w:sz w:val="32"/>
          <w:szCs w:val="32"/>
        </w:rPr>
        <w:tab/>
      </w:r>
      <w:r>
        <w:rPr>
          <w:rFonts w:ascii="Arial" w:hAnsi="Arial" w:eastAsia="Arial" w:cs="Arial"/>
          <w:b/>
          <w:sz w:val="32"/>
          <w:szCs w:val="32"/>
        </w:rPr>
        <w:tab/>
      </w:r>
      <w:r>
        <w:rPr>
          <w:rFonts w:ascii="Arial" w:hAnsi="Arial" w:eastAsia="Arial" w:cs="Arial"/>
          <w:b/>
          <w:sz w:val="32"/>
          <w:szCs w:val="32"/>
        </w:rPr>
        <w:tab/>
      </w:r>
      <w:r>
        <w:rPr>
          <w:rFonts w:ascii="Arial" w:hAnsi="Arial" w:eastAsia="Arial" w:cs="Arial"/>
          <w:b/>
          <w:sz w:val="32"/>
          <w:szCs w:val="32"/>
        </w:rPr>
        <w:tab/>
      </w:r>
      <w:r>
        <w:rPr>
          <w:rFonts w:ascii="Arial" w:hAnsi="Arial" w:eastAsia="Arial" w:cs="Arial"/>
          <w:b/>
          <w:sz w:val="32"/>
          <w:szCs w:val="32"/>
        </w:rPr>
        <w:t xml:space="preserve">     </w:t>
      </w:r>
    </w:p>
    <w:p w:rsidR="008F2A34" w:rsidRDefault="008F2A34" w14:paraId="49848811" w14:textId="77777777">
      <w:pPr>
        <w:rPr>
          <w:rFonts w:ascii="Arial" w:hAnsi="Arial" w:eastAsia="Arial" w:cs="Arial"/>
          <w:b/>
          <w:sz w:val="32"/>
          <w:szCs w:val="32"/>
        </w:rPr>
      </w:pPr>
      <w:bookmarkStart w:name="_heading=h.gjdgxs" w:colFirst="0" w:colLast="0" w:id="0"/>
      <w:bookmarkEnd w:id="0"/>
    </w:p>
    <w:p w:rsidR="008F2A34" w:rsidRDefault="00FD5A74" w14:paraId="7C64C4A5" w14:textId="77777777">
      <w:pPr>
        <w:spacing w:before="0" w:after="200" w:line="276" w:lineRule="auto"/>
        <w:ind w:left="0"/>
        <w:jc w:val="left"/>
      </w:pPr>
      <w:r>
        <w:br w:type="page"/>
      </w:r>
    </w:p>
    <w:p w:rsidR="008F2A34" w:rsidRDefault="00FD5A74" w14:paraId="40D8F14A" w14:textId="77777777">
      <w:pPr>
        <w:spacing w:after="0"/>
        <w:jc w:val="center"/>
        <w:rPr>
          <w:rFonts w:ascii="Arial" w:hAnsi="Arial" w:eastAsia="Arial" w:cs="Arial"/>
          <w:b/>
          <w:sz w:val="28"/>
          <w:szCs w:val="28"/>
          <w:u w:val="single"/>
        </w:rPr>
      </w:pPr>
      <w:r>
        <w:rPr>
          <w:rFonts w:ascii="Arial" w:hAnsi="Arial" w:eastAsia="Arial" w:cs="Arial"/>
          <w:b/>
          <w:sz w:val="28"/>
          <w:szCs w:val="28"/>
          <w:u w:val="single"/>
        </w:rPr>
        <w:t>REVISION HISTORY</w:t>
      </w:r>
    </w:p>
    <w:p w:rsidR="008F2A34" w:rsidRDefault="008F2A34" w14:paraId="5DAD8DC1" w14:textId="77777777">
      <w:pPr>
        <w:spacing w:after="0"/>
        <w:rPr>
          <w:rFonts w:ascii="Arial" w:hAnsi="Arial" w:eastAsia="Arial" w:cs="Arial"/>
          <w:sz w:val="28"/>
          <w:szCs w:val="28"/>
        </w:rPr>
      </w:pPr>
    </w:p>
    <w:tbl>
      <w:tblPr>
        <w:tblW w:w="9467"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Look w:val="0000" w:firstRow="0" w:lastRow="0" w:firstColumn="0" w:lastColumn="0" w:noHBand="0" w:noVBand="0"/>
        <w:tblPrChange w:author="Parth Patel" w:date="2021-11-21T22:15:00Z" w:id="1">
          <w:tblPr>
            <w:tblW w:w="9467"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Look w:val="0000" w:firstRow="0" w:lastRow="0" w:firstColumn="0" w:lastColumn="0" w:noHBand="0" w:noVBand="0"/>
          </w:tblPr>
        </w:tblPrChange>
      </w:tblPr>
      <w:tblGrid>
        <w:gridCol w:w="1637"/>
        <w:gridCol w:w="2430"/>
        <w:gridCol w:w="2048"/>
        <w:gridCol w:w="3352"/>
        <w:tblGridChange w:id="2">
          <w:tblGrid>
            <w:gridCol w:w="1637"/>
            <w:gridCol w:w="2430"/>
            <w:gridCol w:w="2250"/>
            <w:gridCol w:w="3150"/>
          </w:tblGrid>
        </w:tblGridChange>
      </w:tblGrid>
      <w:tr w:rsidR="008F2A34" w:rsidTr="006C1AD2" w14:paraId="71872340" w14:textId="77777777">
        <w:trPr>
          <w:trHeight w:val="395"/>
          <w:trPrChange w:author="Parth Patel" w:date="2021-11-21T22:15:00Z" w:id="3">
            <w:trPr>
              <w:trHeight w:val="395"/>
            </w:trPr>
          </w:trPrChange>
        </w:trPr>
        <w:tc>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4">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FD5A74" w14:paraId="66241833" w14:textId="77777777">
            <w:pPr>
              <w:pBdr>
                <w:top w:val="nil"/>
                <w:left w:val="nil"/>
                <w:bottom w:val="nil"/>
                <w:right w:val="nil"/>
                <w:between w:val="nil"/>
              </w:pBdr>
              <w:spacing w:before="20" w:after="20"/>
              <w:ind w:left="0"/>
              <w:jc w:val="center"/>
              <w:rPr>
                <w:rFonts w:ascii="Arial" w:hAnsi="Arial" w:eastAsia="Arial" w:cs="Arial"/>
                <w:color w:val="000000"/>
                <w:sz w:val="28"/>
                <w:szCs w:val="28"/>
              </w:rPr>
            </w:pPr>
            <w:r>
              <w:rPr>
                <w:rFonts w:ascii="Arial" w:hAnsi="Arial" w:eastAsia="Arial" w:cs="Arial"/>
                <w:color w:val="000000"/>
                <w:sz w:val="28"/>
                <w:szCs w:val="28"/>
              </w:rPr>
              <w:t>Revision #</w:t>
            </w:r>
          </w:p>
        </w:tc>
        <w:tc>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5">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FD5A74" w14:paraId="11C15CBC" w14:textId="77777777">
            <w:pPr>
              <w:pBdr>
                <w:top w:val="nil"/>
                <w:left w:val="nil"/>
                <w:bottom w:val="nil"/>
                <w:right w:val="nil"/>
                <w:between w:val="nil"/>
              </w:pBdr>
              <w:spacing w:before="20" w:after="20"/>
              <w:ind w:left="0"/>
              <w:jc w:val="center"/>
              <w:rPr>
                <w:rFonts w:ascii="Arial" w:hAnsi="Arial" w:eastAsia="Arial" w:cs="Arial"/>
                <w:color w:val="000000"/>
                <w:sz w:val="28"/>
                <w:szCs w:val="28"/>
              </w:rPr>
            </w:pPr>
            <w:r>
              <w:rPr>
                <w:rFonts w:ascii="Arial" w:hAnsi="Arial" w:eastAsia="Arial" w:cs="Arial"/>
                <w:color w:val="000000"/>
                <w:sz w:val="28"/>
                <w:szCs w:val="28"/>
              </w:rPr>
              <w:t>Author</w:t>
            </w:r>
          </w:p>
        </w:tc>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6">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FD5A74" w14:paraId="420F439B" w14:textId="77777777">
            <w:pPr>
              <w:pBdr>
                <w:top w:val="nil"/>
                <w:left w:val="nil"/>
                <w:bottom w:val="nil"/>
                <w:right w:val="nil"/>
                <w:between w:val="nil"/>
              </w:pBdr>
              <w:spacing w:before="20" w:after="20"/>
              <w:ind w:left="0"/>
              <w:jc w:val="center"/>
              <w:rPr>
                <w:rFonts w:ascii="Arial" w:hAnsi="Arial" w:eastAsia="Arial" w:cs="Arial"/>
                <w:color w:val="000000"/>
                <w:sz w:val="28"/>
                <w:szCs w:val="28"/>
              </w:rPr>
            </w:pPr>
            <w:r>
              <w:rPr>
                <w:rFonts w:ascii="Arial" w:hAnsi="Arial" w:eastAsia="Arial" w:cs="Arial"/>
                <w:color w:val="000000"/>
                <w:sz w:val="28"/>
                <w:szCs w:val="28"/>
              </w:rPr>
              <w:t>Revision Date</w:t>
            </w:r>
          </w:p>
        </w:tc>
        <w:tc>
          <w:tcPr>
            <w:tcW w:w="33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7">
              <w:tcPr>
                <w:tcW w:w="31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FD5A74" w14:paraId="5EA16AB2" w14:textId="77777777">
            <w:pPr>
              <w:pBdr>
                <w:top w:val="nil"/>
                <w:left w:val="nil"/>
                <w:bottom w:val="nil"/>
                <w:right w:val="nil"/>
                <w:between w:val="nil"/>
              </w:pBdr>
              <w:spacing w:before="20" w:after="20"/>
              <w:ind w:left="0"/>
              <w:jc w:val="center"/>
              <w:rPr>
                <w:rFonts w:ascii="Arial" w:hAnsi="Arial" w:eastAsia="Arial" w:cs="Arial"/>
                <w:color w:val="000000"/>
                <w:sz w:val="28"/>
                <w:szCs w:val="28"/>
              </w:rPr>
            </w:pPr>
            <w:r>
              <w:rPr>
                <w:rFonts w:ascii="Arial" w:hAnsi="Arial" w:eastAsia="Arial" w:cs="Arial"/>
                <w:color w:val="000000"/>
                <w:sz w:val="28"/>
                <w:szCs w:val="28"/>
              </w:rPr>
              <w:t>Comments</w:t>
            </w:r>
          </w:p>
        </w:tc>
      </w:tr>
      <w:tr w:rsidR="008F2A34" w:rsidTr="006C1AD2" w14:paraId="0DF8E650" w14:textId="77777777">
        <w:trPr>
          <w:trHeight w:val="350"/>
          <w:trPrChange w:author="Parth Patel" w:date="2021-11-21T22:15:00Z" w:id="8">
            <w:trPr>
              <w:trHeight w:val="350"/>
            </w:trPr>
          </w:trPrChange>
        </w:trPr>
        <w:tc>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9">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FD5A74" w14:paraId="6860405D" w14:textId="77777777">
            <w:pPr>
              <w:keepLines/>
              <w:widowControl w:val="0"/>
              <w:pBdr>
                <w:top w:val="nil"/>
                <w:left w:val="nil"/>
                <w:bottom w:val="nil"/>
                <w:right w:val="nil"/>
                <w:between w:val="nil"/>
              </w:pBdr>
              <w:spacing w:before="0" w:after="0"/>
              <w:ind w:left="0"/>
              <w:jc w:val="center"/>
              <w:rPr>
                <w:rFonts w:ascii="Arial" w:hAnsi="Arial" w:eastAsia="Arial" w:cs="Arial"/>
                <w:color w:val="000000"/>
              </w:rPr>
            </w:pPr>
            <w:r>
              <w:rPr>
                <w:rFonts w:ascii="Arial" w:hAnsi="Arial" w:eastAsia="Arial" w:cs="Arial"/>
                <w:color w:val="000000"/>
              </w:rPr>
              <w:t>1.0</w:t>
            </w:r>
          </w:p>
        </w:tc>
        <w:tc>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10">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FD5A74" w14:paraId="4F922233" w14:textId="77777777">
            <w:pPr>
              <w:keepLines/>
              <w:widowControl w:val="0"/>
              <w:spacing w:before="0" w:after="0"/>
              <w:ind w:left="0"/>
              <w:jc w:val="left"/>
              <w:rPr>
                <w:rFonts w:ascii="Arial" w:hAnsi="Arial" w:eastAsia="Arial" w:cs="Arial"/>
              </w:rPr>
            </w:pPr>
            <w:r>
              <w:rPr>
                <w:rFonts w:ascii="Arial" w:hAnsi="Arial" w:eastAsia="Arial" w:cs="Arial"/>
              </w:rPr>
              <w:t>Isaac Colon,</w:t>
            </w:r>
          </w:p>
          <w:p w:rsidR="008F2A34" w:rsidRDefault="00FD5A74" w14:paraId="3436E661" w14:textId="77777777">
            <w:pPr>
              <w:keepLines/>
              <w:widowControl w:val="0"/>
              <w:spacing w:before="0" w:after="0"/>
              <w:ind w:left="0"/>
              <w:jc w:val="left"/>
              <w:rPr>
                <w:rFonts w:ascii="Arial" w:hAnsi="Arial" w:eastAsia="Arial" w:cs="Arial"/>
              </w:rPr>
            </w:pPr>
            <w:r>
              <w:rPr>
                <w:rFonts w:ascii="Arial" w:hAnsi="Arial" w:eastAsia="Arial" w:cs="Arial"/>
              </w:rPr>
              <w:t>Meshwa Patel,</w:t>
            </w:r>
          </w:p>
          <w:p w:rsidR="008F2A34" w:rsidRDefault="00FD5A74" w14:paraId="3930E7A3" w14:textId="77777777">
            <w:pPr>
              <w:keepLines/>
              <w:widowControl w:val="0"/>
              <w:spacing w:before="0" w:after="0"/>
              <w:ind w:left="0"/>
              <w:jc w:val="left"/>
              <w:rPr>
                <w:rFonts w:ascii="Arial" w:hAnsi="Arial" w:eastAsia="Arial" w:cs="Arial"/>
              </w:rPr>
            </w:pPr>
            <w:r>
              <w:rPr>
                <w:rFonts w:ascii="Arial" w:hAnsi="Arial" w:eastAsia="Arial" w:cs="Arial"/>
              </w:rPr>
              <w:t>Yifan Zhang,</w:t>
            </w:r>
          </w:p>
          <w:p w:rsidR="008F2A34" w:rsidRDefault="00FD5A74" w14:paraId="24332E3C" w14:textId="77777777">
            <w:pPr>
              <w:keepLines/>
              <w:widowControl w:val="0"/>
              <w:spacing w:before="0" w:after="0"/>
              <w:ind w:left="0"/>
              <w:jc w:val="left"/>
              <w:rPr>
                <w:rFonts w:ascii="Arial" w:hAnsi="Arial" w:eastAsia="Arial" w:cs="Arial"/>
              </w:rPr>
            </w:pPr>
            <w:r>
              <w:rPr>
                <w:rFonts w:ascii="Arial" w:hAnsi="Arial" w:eastAsia="Arial" w:cs="Arial"/>
              </w:rPr>
              <w:t>Kwadwo Gyasi-Danquah</w:t>
            </w:r>
          </w:p>
          <w:p w:rsidR="008F2A34" w:rsidRDefault="00FD5A74" w14:paraId="5A817B5A" w14:textId="77777777">
            <w:pPr>
              <w:keepLines/>
              <w:widowControl w:val="0"/>
              <w:spacing w:before="0" w:after="0"/>
              <w:ind w:left="0"/>
              <w:jc w:val="left"/>
              <w:rPr>
                <w:rFonts w:ascii="Arial" w:hAnsi="Arial" w:eastAsia="Arial" w:cs="Arial"/>
              </w:rPr>
            </w:pPr>
            <w:r>
              <w:rPr>
                <w:rFonts w:ascii="Arial" w:hAnsi="Arial" w:eastAsia="Arial" w:cs="Arial"/>
              </w:rPr>
              <w:t>Parth Patel</w:t>
            </w:r>
          </w:p>
        </w:tc>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11">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FD5A74" w14:paraId="34661771" w14:textId="77777777">
            <w:pPr>
              <w:keepLines/>
              <w:widowControl w:val="0"/>
              <w:pBdr>
                <w:top w:val="nil"/>
                <w:left w:val="nil"/>
                <w:bottom w:val="nil"/>
                <w:right w:val="nil"/>
                <w:between w:val="nil"/>
              </w:pBdr>
              <w:spacing w:before="0" w:after="0"/>
              <w:ind w:left="0"/>
              <w:jc w:val="left"/>
              <w:rPr>
                <w:rFonts w:ascii="Arial" w:hAnsi="Arial" w:eastAsia="Arial" w:cs="Arial"/>
                <w:color w:val="000000"/>
              </w:rPr>
            </w:pPr>
            <w:r>
              <w:rPr>
                <w:rFonts w:ascii="Arial" w:hAnsi="Arial" w:eastAsia="Arial" w:cs="Arial"/>
              </w:rPr>
              <w:t>September 17</w:t>
            </w:r>
            <w:r>
              <w:rPr>
                <w:rFonts w:ascii="Arial" w:hAnsi="Arial" w:eastAsia="Arial" w:cs="Arial"/>
                <w:color w:val="000000"/>
              </w:rPr>
              <w:t>, 2021</w:t>
            </w:r>
          </w:p>
        </w:tc>
        <w:tc>
          <w:tcPr>
            <w:tcW w:w="33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12">
              <w:tcPr>
                <w:tcW w:w="31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FD5A74" w14:paraId="4B9E2B88" w14:textId="77777777">
            <w:pPr>
              <w:keepLines/>
              <w:widowControl w:val="0"/>
              <w:pBdr>
                <w:top w:val="nil"/>
                <w:left w:val="nil"/>
                <w:bottom w:val="nil"/>
                <w:right w:val="nil"/>
                <w:between w:val="nil"/>
              </w:pBdr>
              <w:spacing w:before="0" w:after="0"/>
              <w:ind w:left="0"/>
              <w:jc w:val="left"/>
              <w:rPr>
                <w:rFonts w:ascii="Arial" w:hAnsi="Arial" w:eastAsia="Arial" w:cs="Arial"/>
                <w:i/>
                <w:color w:val="0000FF"/>
              </w:rPr>
            </w:pPr>
            <w:r>
              <w:rPr>
                <w:rFonts w:ascii="Arial" w:hAnsi="Arial" w:eastAsia="Arial" w:cs="Arial"/>
                <w:color w:val="000000"/>
              </w:rPr>
              <w:t>initiated</w:t>
            </w:r>
          </w:p>
        </w:tc>
      </w:tr>
      <w:tr w:rsidR="008F2A34" w:rsidTr="006C1AD2" w14:paraId="6B293936" w14:textId="77777777">
        <w:trPr>
          <w:trHeight w:val="264"/>
          <w:trPrChange w:author="Parth Patel" w:date="2021-11-21T22:15:00Z" w:id="13">
            <w:trPr>
              <w:trHeight w:val="264"/>
            </w:trPr>
          </w:trPrChange>
        </w:trPr>
        <w:tc>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14">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072DEE" w14:paraId="20A83FBD" w14:textId="4B070309">
            <w:pPr>
              <w:keepLines/>
              <w:widowControl w:val="0"/>
              <w:pBdr>
                <w:top w:val="nil"/>
                <w:left w:val="nil"/>
                <w:bottom w:val="nil"/>
                <w:right w:val="nil"/>
                <w:between w:val="nil"/>
              </w:pBdr>
              <w:spacing w:before="0" w:after="0"/>
              <w:ind w:left="0"/>
              <w:jc w:val="center"/>
              <w:rPr>
                <w:rFonts w:ascii="Arial" w:hAnsi="Arial" w:eastAsia="Arial" w:cs="Arial"/>
                <w:color w:val="000000"/>
              </w:rPr>
            </w:pPr>
            <w:ins w:author="Parth Patel" w:date="2021-11-21T14:07:00Z" w:id="15">
              <w:r>
                <w:rPr>
                  <w:rFonts w:ascii="Arial" w:hAnsi="Arial" w:eastAsia="Arial" w:cs="Arial"/>
                  <w:color w:val="000000"/>
                </w:rPr>
                <w:t>2.0</w:t>
              </w:r>
            </w:ins>
          </w:p>
        </w:tc>
        <w:tc>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16">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072DEE" w14:paraId="71A203BC" w14:textId="1CC3E526">
            <w:pPr>
              <w:keepLines/>
              <w:widowControl w:val="0"/>
              <w:pBdr>
                <w:top w:val="nil"/>
                <w:left w:val="nil"/>
                <w:bottom w:val="nil"/>
                <w:right w:val="nil"/>
                <w:between w:val="nil"/>
              </w:pBdr>
              <w:spacing w:before="0" w:after="0"/>
              <w:ind w:left="0"/>
              <w:jc w:val="left"/>
              <w:rPr>
                <w:rFonts w:ascii="Arial" w:hAnsi="Arial" w:eastAsia="Arial" w:cs="Arial"/>
              </w:rPr>
            </w:pPr>
            <w:ins w:author="Parth Patel" w:date="2021-11-21T14:07:00Z" w:id="17">
              <w:r>
                <w:rPr>
                  <w:rFonts w:ascii="Arial" w:hAnsi="Arial" w:eastAsia="Arial" w:cs="Arial"/>
                </w:rPr>
                <w:t>Parth Patel</w:t>
              </w:r>
            </w:ins>
            <w:ins w:author="Isaac C Colon" w:date="2021-11-21T21:51:00Z" w:id="18">
              <w:r w:rsidRPr="2606FBE7" w:rsidR="18251E40">
                <w:rPr>
                  <w:rFonts w:ascii="Arial" w:hAnsi="Arial" w:eastAsia="Arial" w:cs="Arial"/>
                </w:rPr>
                <w:t xml:space="preserve">, Isaac </w:t>
              </w:r>
              <w:r w:rsidRPr="5E059D72" w:rsidR="18251E40">
                <w:rPr>
                  <w:rFonts w:ascii="Arial" w:hAnsi="Arial" w:eastAsia="Arial" w:cs="Arial"/>
                </w:rPr>
                <w:t>Colon</w:t>
              </w:r>
            </w:ins>
          </w:p>
        </w:tc>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19">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4447E7" w14:paraId="6F762779" w14:textId="35CBA650">
            <w:pPr>
              <w:keepLines/>
              <w:widowControl w:val="0"/>
              <w:pBdr>
                <w:top w:val="nil"/>
                <w:left w:val="nil"/>
                <w:bottom w:val="nil"/>
                <w:right w:val="nil"/>
                <w:between w:val="nil"/>
              </w:pBdr>
              <w:spacing w:before="0" w:after="0"/>
              <w:ind w:left="0"/>
              <w:jc w:val="left"/>
              <w:rPr>
                <w:rFonts w:ascii="Arial" w:hAnsi="Arial" w:eastAsia="Arial" w:cs="Arial"/>
                <w:color w:val="000000"/>
              </w:rPr>
            </w:pPr>
            <w:ins w:author="Parth Patel" w:date="2021-11-21T14:07:00Z" w:id="20">
              <w:r>
                <w:rPr>
                  <w:rFonts w:ascii="Arial" w:hAnsi="Arial" w:eastAsia="Arial" w:cs="Arial"/>
                  <w:color w:val="000000"/>
                </w:rPr>
                <w:t>November 21, 2021</w:t>
              </w:r>
            </w:ins>
          </w:p>
        </w:tc>
        <w:tc>
          <w:tcPr>
            <w:tcW w:w="33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21">
              <w:tcPr>
                <w:tcW w:w="31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6C1AD2" w14:paraId="01F0BAF4" w14:textId="77777777">
            <w:pPr>
              <w:keepLines/>
              <w:widowControl w:val="0"/>
              <w:pBdr>
                <w:top w:val="nil"/>
                <w:left w:val="nil"/>
                <w:bottom w:val="nil"/>
                <w:right w:val="nil"/>
                <w:between w:val="nil"/>
              </w:pBdr>
              <w:spacing w:before="0" w:after="0"/>
              <w:ind w:left="0"/>
              <w:jc w:val="left"/>
              <w:rPr>
                <w:ins w:author="Parth Patel" w:date="2021-11-21T22:15:00Z" w:id="22"/>
                <w:rFonts w:ascii="Arial" w:hAnsi="Arial" w:eastAsia="Arial" w:cs="Arial"/>
              </w:rPr>
            </w:pPr>
            <w:ins w:author="Parth Patel" w:date="2021-11-21T22:15:00Z" w:id="23">
              <w:r>
                <w:rPr>
                  <w:rFonts w:ascii="Arial" w:hAnsi="Arial" w:eastAsia="Arial" w:cs="Arial"/>
                </w:rPr>
                <w:t>Updated software overview, features and requirements</w:t>
              </w:r>
            </w:ins>
          </w:p>
          <w:p w:rsidR="006C1AD2" w:rsidRDefault="006C1AD2" w14:paraId="22D5479E" w14:textId="3E8F8848">
            <w:pPr>
              <w:keepLines/>
              <w:widowControl w:val="0"/>
              <w:pBdr>
                <w:top w:val="nil"/>
                <w:left w:val="nil"/>
                <w:bottom w:val="nil"/>
                <w:right w:val="nil"/>
                <w:between w:val="nil"/>
              </w:pBdr>
              <w:spacing w:before="0" w:after="0"/>
              <w:ind w:left="0"/>
              <w:jc w:val="left"/>
              <w:rPr>
                <w:rFonts w:ascii="Arial" w:hAnsi="Arial" w:eastAsia="Arial" w:cs="Arial"/>
              </w:rPr>
            </w:pPr>
            <w:ins w:author="Parth Patel" w:date="2021-11-21T22:15:00Z" w:id="24">
              <w:r>
                <w:rPr>
                  <w:rFonts w:ascii="Arial" w:hAnsi="Arial" w:eastAsia="Arial" w:cs="Arial"/>
                </w:rPr>
                <w:t>Revised Activities</w:t>
              </w:r>
            </w:ins>
            <w:ins w:author="Parth Patel" w:date="2021-11-21T22:16:00Z" w:id="25">
              <w:r w:rsidR="00D72BD3">
                <w:rPr>
                  <w:rFonts w:ascii="Arial" w:hAnsi="Arial" w:eastAsia="Arial" w:cs="Arial"/>
                </w:rPr>
                <w:t>, development environment</w:t>
              </w:r>
            </w:ins>
          </w:p>
        </w:tc>
      </w:tr>
      <w:tr w:rsidR="008F2A34" w:rsidTr="006C1AD2" w14:paraId="580C98BA" w14:textId="77777777">
        <w:trPr>
          <w:trHeight w:val="264"/>
          <w:trPrChange w:author="Parth Patel" w:date="2021-11-21T22:15:00Z" w:id="26">
            <w:trPr>
              <w:trHeight w:val="264"/>
            </w:trPr>
          </w:trPrChange>
        </w:trPr>
        <w:tc>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27">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8F2A34" w14:paraId="2784AB07" w14:textId="77777777">
            <w:pPr>
              <w:keepLines/>
              <w:widowControl w:val="0"/>
              <w:pBdr>
                <w:top w:val="nil"/>
                <w:left w:val="nil"/>
                <w:bottom w:val="nil"/>
                <w:right w:val="nil"/>
                <w:between w:val="nil"/>
              </w:pBdr>
              <w:spacing w:before="0" w:after="0"/>
              <w:ind w:left="0"/>
              <w:jc w:val="center"/>
              <w:rPr>
                <w:rFonts w:ascii="Arial" w:hAnsi="Arial" w:eastAsia="Arial" w:cs="Arial"/>
                <w:color w:val="000000"/>
              </w:rPr>
            </w:pPr>
          </w:p>
        </w:tc>
        <w:tc>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28">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8F2A34" w14:paraId="27A2004A" w14:textId="77777777">
            <w:pPr>
              <w:keepLines/>
              <w:widowControl w:val="0"/>
              <w:spacing w:before="0" w:after="0"/>
              <w:ind w:left="0"/>
              <w:jc w:val="left"/>
              <w:rPr>
                <w:rFonts w:ascii="Arial" w:hAnsi="Arial" w:eastAsia="Arial" w:cs="Arial"/>
              </w:rPr>
            </w:pPr>
          </w:p>
        </w:tc>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29">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8F2A34" w14:paraId="0CF1DB12" w14:textId="77777777">
            <w:pPr>
              <w:keepLines/>
              <w:widowControl w:val="0"/>
              <w:pBdr>
                <w:top w:val="nil"/>
                <w:left w:val="nil"/>
                <w:bottom w:val="nil"/>
                <w:right w:val="nil"/>
                <w:between w:val="nil"/>
              </w:pBdr>
              <w:spacing w:before="0" w:after="0"/>
              <w:ind w:left="0"/>
              <w:jc w:val="left"/>
              <w:rPr>
                <w:rFonts w:ascii="Arial" w:hAnsi="Arial" w:eastAsia="Arial" w:cs="Arial"/>
                <w:color w:val="000000"/>
              </w:rPr>
            </w:pPr>
          </w:p>
        </w:tc>
        <w:tc>
          <w:tcPr>
            <w:tcW w:w="33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30">
              <w:tcPr>
                <w:tcW w:w="31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8F2A34" w14:paraId="356E0041" w14:textId="77777777">
            <w:pPr>
              <w:keepLines/>
              <w:widowControl w:val="0"/>
              <w:pBdr>
                <w:top w:val="nil"/>
                <w:left w:val="nil"/>
                <w:bottom w:val="nil"/>
                <w:right w:val="nil"/>
                <w:between w:val="nil"/>
              </w:pBdr>
              <w:spacing w:before="0" w:after="0"/>
              <w:ind w:left="0"/>
              <w:jc w:val="left"/>
              <w:rPr>
                <w:rFonts w:ascii="Arial" w:hAnsi="Arial" w:eastAsia="Arial" w:cs="Arial"/>
                <w:color w:val="000000"/>
              </w:rPr>
            </w:pPr>
          </w:p>
        </w:tc>
      </w:tr>
      <w:tr w:rsidR="008F2A34" w:rsidTr="006C1AD2" w14:paraId="306CA096" w14:textId="77777777">
        <w:trPr>
          <w:trHeight w:val="264"/>
          <w:trPrChange w:author="Parth Patel" w:date="2021-11-21T22:15:00Z" w:id="31">
            <w:trPr>
              <w:trHeight w:val="264"/>
            </w:trPr>
          </w:trPrChange>
        </w:trPr>
        <w:tc>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32">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8F2A34" w14:paraId="764BEC9C" w14:textId="77777777">
            <w:pPr>
              <w:keepLines/>
              <w:widowControl w:val="0"/>
              <w:pBdr>
                <w:top w:val="nil"/>
                <w:left w:val="nil"/>
                <w:bottom w:val="nil"/>
                <w:right w:val="nil"/>
                <w:between w:val="nil"/>
              </w:pBdr>
              <w:spacing w:before="0" w:after="0"/>
              <w:ind w:left="0"/>
              <w:jc w:val="left"/>
              <w:rPr>
                <w:rFonts w:ascii="Arial" w:hAnsi="Arial" w:eastAsia="Arial" w:cs="Arial"/>
                <w:color w:val="000000"/>
                <w:sz w:val="28"/>
                <w:szCs w:val="28"/>
              </w:rPr>
            </w:pPr>
          </w:p>
        </w:tc>
        <w:tc>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33">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8F2A34" w14:paraId="59C12318" w14:textId="77777777">
            <w:pPr>
              <w:keepLines/>
              <w:widowControl w:val="0"/>
              <w:pBdr>
                <w:top w:val="nil"/>
                <w:left w:val="nil"/>
                <w:bottom w:val="nil"/>
                <w:right w:val="nil"/>
                <w:between w:val="nil"/>
              </w:pBdr>
              <w:spacing w:before="0" w:after="0"/>
              <w:ind w:left="0"/>
              <w:jc w:val="center"/>
              <w:rPr>
                <w:rFonts w:ascii="Arial" w:hAnsi="Arial" w:eastAsia="Arial" w:cs="Arial"/>
                <w:color w:val="000000"/>
                <w:sz w:val="28"/>
                <w:szCs w:val="28"/>
              </w:rPr>
            </w:pPr>
          </w:p>
        </w:tc>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34">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8F2A34" w14:paraId="616C2476" w14:textId="77777777">
            <w:pPr>
              <w:keepLines/>
              <w:widowControl w:val="0"/>
              <w:pBdr>
                <w:top w:val="nil"/>
                <w:left w:val="nil"/>
                <w:bottom w:val="nil"/>
                <w:right w:val="nil"/>
                <w:between w:val="nil"/>
              </w:pBdr>
              <w:spacing w:before="0" w:after="0"/>
              <w:ind w:left="0"/>
              <w:jc w:val="center"/>
              <w:rPr>
                <w:rFonts w:ascii="Arial" w:hAnsi="Arial" w:eastAsia="Arial" w:cs="Arial"/>
                <w:color w:val="000000"/>
                <w:sz w:val="28"/>
                <w:szCs w:val="28"/>
              </w:rPr>
            </w:pPr>
          </w:p>
        </w:tc>
        <w:tc>
          <w:tcPr>
            <w:tcW w:w="33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Change w:author="Parth Patel" w:date="2021-11-21T22:15:00Z" w:id="35">
              <w:tcPr>
                <w:tcW w:w="31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tcPrChange>
          </w:tcPr>
          <w:p w:rsidR="008F2A34" w:rsidRDefault="008F2A34" w14:paraId="0CBFAD6B" w14:textId="77777777">
            <w:pPr>
              <w:keepLines/>
              <w:widowControl w:val="0"/>
              <w:pBdr>
                <w:top w:val="nil"/>
                <w:left w:val="nil"/>
                <w:bottom w:val="nil"/>
                <w:right w:val="nil"/>
                <w:between w:val="nil"/>
              </w:pBdr>
              <w:spacing w:before="0" w:after="0"/>
              <w:ind w:left="0"/>
              <w:jc w:val="center"/>
              <w:rPr>
                <w:rFonts w:ascii="Arial" w:hAnsi="Arial" w:eastAsia="Arial" w:cs="Arial"/>
                <w:color w:val="000000"/>
                <w:sz w:val="28"/>
                <w:szCs w:val="28"/>
              </w:rPr>
            </w:pPr>
          </w:p>
        </w:tc>
      </w:tr>
    </w:tbl>
    <w:p w:rsidR="008F2A34" w:rsidRDefault="008F2A34" w14:paraId="5259759B" w14:textId="77777777">
      <w:pPr>
        <w:spacing w:after="0"/>
        <w:rPr>
          <w:rFonts w:ascii="Times" w:hAnsi="Times" w:eastAsia="Times" w:cs="Times"/>
        </w:rPr>
      </w:pPr>
    </w:p>
    <w:p w:rsidR="008F2A34" w:rsidRDefault="008F2A34" w14:paraId="4D01905A" w14:textId="77777777"/>
    <w:p w:rsidR="008F2A34" w:rsidRDefault="00FD5A74" w14:paraId="500BACC1" w14:textId="77777777">
      <w:pPr>
        <w:spacing w:before="0" w:after="200" w:line="276" w:lineRule="auto"/>
        <w:ind w:left="0"/>
        <w:jc w:val="left"/>
      </w:pPr>
      <w:r>
        <w:br w:type="page"/>
      </w:r>
    </w:p>
    <w:p w:rsidR="008F2A34" w:rsidRDefault="00FD5A74" w14:paraId="6AEF3CB4" w14:textId="77777777">
      <w:pPr>
        <w:keepNext/>
        <w:keepLines/>
        <w:pBdr>
          <w:top w:val="nil"/>
          <w:left w:val="nil"/>
          <w:bottom w:val="nil"/>
          <w:right w:val="nil"/>
          <w:between w:val="nil"/>
        </w:pBdr>
        <w:spacing w:before="240" w:after="0" w:line="259" w:lineRule="auto"/>
        <w:ind w:left="0"/>
        <w:jc w:val="center"/>
        <w:rPr>
          <w:rFonts w:ascii="Arial" w:hAnsi="Arial" w:eastAsia="Arial" w:cs="Arial"/>
          <w:b/>
          <w:color w:val="000000"/>
        </w:rPr>
      </w:pPr>
      <w:r>
        <w:rPr>
          <w:rFonts w:ascii="Calibri" w:hAnsi="Calibri" w:eastAsia="Calibri" w:cs="Calibri"/>
          <w:b/>
          <w:color w:val="000000"/>
          <w:sz w:val="32"/>
          <w:szCs w:val="32"/>
        </w:rPr>
        <w:t>Table of Contents</w:t>
      </w:r>
    </w:p>
    <w:sdt>
      <w:sdtPr>
        <w:id w:val="2054189695"/>
        <w:docPartObj>
          <w:docPartGallery w:val="Table of Contents"/>
          <w:docPartUnique/>
        </w:docPartObj>
      </w:sdtPr>
      <w:sdtContent>
        <w:p w:rsidR="009A791A" w:rsidRDefault="00FD5A74" w14:paraId="50F034B5" w14:textId="17548B0E">
          <w:pPr>
            <w:pStyle w:val="TOC2"/>
            <w:tabs>
              <w:tab w:val="right" w:pos="9350"/>
            </w:tabs>
            <w:rPr>
              <w:ins w:author="Parth Patel" w:date="2021-11-21T22:18:00Z" w:id="36"/>
              <w:rFonts w:asciiTheme="minorHAnsi" w:hAnsiTheme="minorHAnsi" w:eastAsiaTheme="minorEastAsia" w:cstheme="minorBidi"/>
              <w:noProof/>
              <w:sz w:val="22"/>
              <w:szCs w:val="22"/>
            </w:rPr>
          </w:pPr>
          <w:r>
            <w:fldChar w:fldCharType="begin"/>
          </w:r>
          <w:r>
            <w:instrText xml:space="preserve"> TOC \h \u \z </w:instrText>
          </w:r>
          <w:r>
            <w:fldChar w:fldCharType="separate"/>
          </w:r>
          <w:ins w:author="Parth Patel" w:date="2021-11-21T22:18:00Z" w:id="37">
            <w:r w:rsidRPr="008D2569" w:rsidR="009A791A">
              <w:rPr>
                <w:rStyle w:val="Hyperlink"/>
                <w:noProof/>
              </w:rPr>
              <w:fldChar w:fldCharType="begin"/>
            </w:r>
            <w:r w:rsidRPr="008D2569" w:rsidR="009A791A">
              <w:rPr>
                <w:rStyle w:val="Hyperlink"/>
                <w:noProof/>
              </w:rPr>
              <w:instrText xml:space="preserve"> </w:instrText>
            </w:r>
            <w:r w:rsidR="009A791A">
              <w:rPr>
                <w:noProof/>
              </w:rPr>
              <w:instrText>HYPERLINK \l "_Toc88425527"</w:instrText>
            </w:r>
            <w:r w:rsidRPr="008D2569" w:rsidR="009A791A">
              <w:rPr>
                <w:rStyle w:val="Hyperlink"/>
                <w:noProof/>
              </w:rPr>
              <w:instrText xml:space="preserve"> </w:instrText>
            </w:r>
            <w:r w:rsidRPr="008D2569" w:rsidR="009A791A">
              <w:rPr>
                <w:rStyle w:val="Hyperlink"/>
                <w:noProof/>
              </w:rPr>
            </w:r>
            <w:r w:rsidRPr="008D2569" w:rsidR="009A791A">
              <w:rPr>
                <w:rStyle w:val="Hyperlink"/>
                <w:noProof/>
              </w:rPr>
              <w:fldChar w:fldCharType="separate"/>
            </w:r>
            <w:r w:rsidRPr="008D2569" w:rsidR="009A791A">
              <w:rPr>
                <w:rStyle w:val="Hyperlink"/>
                <w:rFonts w:ascii="Arial" w:hAnsi="Arial" w:eastAsia="Arial" w:cs="Arial"/>
                <w:noProof/>
              </w:rPr>
              <w:t>System Overview</w:t>
            </w:r>
            <w:r w:rsidR="009A791A">
              <w:rPr>
                <w:noProof/>
                <w:webHidden/>
              </w:rPr>
              <w:tab/>
            </w:r>
            <w:r w:rsidR="009A791A">
              <w:rPr>
                <w:noProof/>
                <w:webHidden/>
              </w:rPr>
              <w:fldChar w:fldCharType="begin"/>
            </w:r>
            <w:r w:rsidR="009A791A">
              <w:rPr>
                <w:noProof/>
                <w:webHidden/>
              </w:rPr>
              <w:instrText xml:space="preserve"> PAGEREF _Toc88425527 \h </w:instrText>
            </w:r>
            <w:r w:rsidR="009A791A">
              <w:rPr>
                <w:noProof/>
                <w:webHidden/>
              </w:rPr>
            </w:r>
          </w:ins>
          <w:r w:rsidR="009A791A">
            <w:rPr>
              <w:noProof/>
              <w:webHidden/>
            </w:rPr>
            <w:fldChar w:fldCharType="separate"/>
          </w:r>
          <w:ins w:author="Parth Patel" w:date="2021-11-21T22:18:00Z" w:id="38">
            <w:r w:rsidR="009A791A">
              <w:rPr>
                <w:noProof/>
                <w:webHidden/>
              </w:rPr>
              <w:t>4</w:t>
            </w:r>
            <w:r w:rsidR="009A791A">
              <w:rPr>
                <w:noProof/>
                <w:webHidden/>
              </w:rPr>
              <w:fldChar w:fldCharType="end"/>
            </w:r>
            <w:r w:rsidRPr="008D2569" w:rsidR="009A791A">
              <w:rPr>
                <w:rStyle w:val="Hyperlink"/>
                <w:noProof/>
              </w:rPr>
              <w:fldChar w:fldCharType="end"/>
            </w:r>
          </w:ins>
        </w:p>
        <w:p w:rsidR="009A791A" w:rsidRDefault="009A791A" w14:paraId="2A22DD98" w14:textId="0E5C85D2">
          <w:pPr>
            <w:pStyle w:val="TOC2"/>
            <w:tabs>
              <w:tab w:val="right" w:pos="9350"/>
            </w:tabs>
            <w:rPr>
              <w:ins w:author="Parth Patel" w:date="2021-11-21T22:18:00Z" w:id="39"/>
              <w:rFonts w:asciiTheme="minorHAnsi" w:hAnsiTheme="minorHAnsi" w:eastAsiaTheme="minorEastAsia" w:cstheme="minorBidi"/>
              <w:noProof/>
              <w:sz w:val="22"/>
              <w:szCs w:val="22"/>
            </w:rPr>
          </w:pPr>
          <w:ins w:author="Parth Patel" w:date="2021-11-21T22:18:00Z" w:id="40">
            <w:r w:rsidRPr="008D2569">
              <w:rPr>
                <w:rStyle w:val="Hyperlink"/>
                <w:noProof/>
              </w:rPr>
              <w:fldChar w:fldCharType="begin"/>
            </w:r>
            <w:r w:rsidRPr="008D2569">
              <w:rPr>
                <w:rStyle w:val="Hyperlink"/>
                <w:noProof/>
              </w:rPr>
              <w:instrText xml:space="preserve"> </w:instrText>
            </w:r>
            <w:r>
              <w:rPr>
                <w:noProof/>
              </w:rPr>
              <w:instrText>HYPERLINK \l "_Toc88425528"</w:instrText>
            </w:r>
            <w:r w:rsidRPr="008D2569">
              <w:rPr>
                <w:rStyle w:val="Hyperlink"/>
                <w:noProof/>
              </w:rPr>
              <w:instrText xml:space="preserve"> </w:instrText>
            </w:r>
            <w:r w:rsidRPr="008D2569">
              <w:rPr>
                <w:rStyle w:val="Hyperlink"/>
                <w:noProof/>
              </w:rPr>
            </w:r>
            <w:r w:rsidRPr="008D2569">
              <w:rPr>
                <w:rStyle w:val="Hyperlink"/>
                <w:noProof/>
              </w:rPr>
              <w:fldChar w:fldCharType="separate"/>
            </w:r>
            <w:r w:rsidRPr="008D2569">
              <w:rPr>
                <w:rStyle w:val="Hyperlink"/>
                <w:rFonts w:ascii="Arial" w:hAnsi="Arial" w:eastAsia="Arial" w:cs="Arial"/>
                <w:noProof/>
              </w:rPr>
              <w:t>Document Overview</w:t>
            </w:r>
            <w:r>
              <w:rPr>
                <w:noProof/>
                <w:webHidden/>
              </w:rPr>
              <w:tab/>
            </w:r>
            <w:r>
              <w:rPr>
                <w:noProof/>
                <w:webHidden/>
              </w:rPr>
              <w:fldChar w:fldCharType="begin"/>
            </w:r>
            <w:r>
              <w:rPr>
                <w:noProof/>
                <w:webHidden/>
              </w:rPr>
              <w:instrText xml:space="preserve"> PAGEREF _Toc88425528 \h </w:instrText>
            </w:r>
            <w:r>
              <w:rPr>
                <w:noProof/>
                <w:webHidden/>
              </w:rPr>
            </w:r>
          </w:ins>
          <w:r>
            <w:rPr>
              <w:noProof/>
              <w:webHidden/>
            </w:rPr>
            <w:fldChar w:fldCharType="separate"/>
          </w:r>
          <w:ins w:author="Parth Patel" w:date="2021-11-21T22:18:00Z" w:id="41">
            <w:r>
              <w:rPr>
                <w:noProof/>
                <w:webHidden/>
              </w:rPr>
              <w:t>6</w:t>
            </w:r>
            <w:r>
              <w:rPr>
                <w:noProof/>
                <w:webHidden/>
              </w:rPr>
              <w:fldChar w:fldCharType="end"/>
            </w:r>
            <w:r w:rsidRPr="008D2569">
              <w:rPr>
                <w:rStyle w:val="Hyperlink"/>
                <w:noProof/>
              </w:rPr>
              <w:fldChar w:fldCharType="end"/>
            </w:r>
          </w:ins>
        </w:p>
        <w:p w:rsidR="009A791A" w:rsidRDefault="009A791A" w14:paraId="169BE1E5" w14:textId="3A1D0F30">
          <w:pPr>
            <w:pStyle w:val="TOC2"/>
            <w:tabs>
              <w:tab w:val="right" w:pos="9350"/>
            </w:tabs>
            <w:rPr>
              <w:ins w:author="Parth Patel" w:date="2021-11-21T22:18:00Z" w:id="42"/>
              <w:rFonts w:asciiTheme="minorHAnsi" w:hAnsiTheme="minorHAnsi" w:eastAsiaTheme="minorEastAsia" w:cstheme="minorBidi"/>
              <w:noProof/>
              <w:sz w:val="22"/>
              <w:szCs w:val="22"/>
            </w:rPr>
          </w:pPr>
          <w:ins w:author="Parth Patel" w:date="2021-11-21T22:18:00Z" w:id="43">
            <w:r w:rsidRPr="008D2569">
              <w:rPr>
                <w:rStyle w:val="Hyperlink"/>
                <w:noProof/>
              </w:rPr>
              <w:fldChar w:fldCharType="begin"/>
            </w:r>
            <w:r w:rsidRPr="008D2569">
              <w:rPr>
                <w:rStyle w:val="Hyperlink"/>
                <w:noProof/>
              </w:rPr>
              <w:instrText xml:space="preserve"> </w:instrText>
            </w:r>
            <w:r>
              <w:rPr>
                <w:noProof/>
              </w:rPr>
              <w:instrText>HYPERLINK \l "_Toc88425529"</w:instrText>
            </w:r>
            <w:r w:rsidRPr="008D2569">
              <w:rPr>
                <w:rStyle w:val="Hyperlink"/>
                <w:noProof/>
              </w:rPr>
              <w:instrText xml:space="preserve"> </w:instrText>
            </w:r>
            <w:r w:rsidRPr="008D2569">
              <w:rPr>
                <w:rStyle w:val="Hyperlink"/>
                <w:noProof/>
              </w:rPr>
            </w:r>
            <w:r w:rsidRPr="008D2569">
              <w:rPr>
                <w:rStyle w:val="Hyperlink"/>
                <w:noProof/>
              </w:rPr>
              <w:fldChar w:fldCharType="separate"/>
            </w:r>
            <w:r w:rsidRPr="008D2569">
              <w:rPr>
                <w:rStyle w:val="Hyperlink"/>
                <w:rFonts w:ascii="Arial" w:hAnsi="Arial" w:eastAsia="Arial" w:cs="Arial"/>
                <w:noProof/>
              </w:rPr>
              <w:t>General Requirements</w:t>
            </w:r>
            <w:r>
              <w:rPr>
                <w:noProof/>
                <w:webHidden/>
              </w:rPr>
              <w:tab/>
            </w:r>
            <w:r>
              <w:rPr>
                <w:noProof/>
                <w:webHidden/>
              </w:rPr>
              <w:fldChar w:fldCharType="begin"/>
            </w:r>
            <w:r>
              <w:rPr>
                <w:noProof/>
                <w:webHidden/>
              </w:rPr>
              <w:instrText xml:space="preserve"> PAGEREF _Toc88425529 \h </w:instrText>
            </w:r>
            <w:r>
              <w:rPr>
                <w:noProof/>
                <w:webHidden/>
              </w:rPr>
            </w:r>
          </w:ins>
          <w:r>
            <w:rPr>
              <w:noProof/>
              <w:webHidden/>
            </w:rPr>
            <w:fldChar w:fldCharType="separate"/>
          </w:r>
          <w:ins w:author="Parth Patel" w:date="2021-11-21T22:18:00Z" w:id="44">
            <w:r>
              <w:rPr>
                <w:noProof/>
                <w:webHidden/>
              </w:rPr>
              <w:t>6</w:t>
            </w:r>
            <w:r>
              <w:rPr>
                <w:noProof/>
                <w:webHidden/>
              </w:rPr>
              <w:fldChar w:fldCharType="end"/>
            </w:r>
            <w:r w:rsidRPr="008D2569">
              <w:rPr>
                <w:rStyle w:val="Hyperlink"/>
                <w:noProof/>
              </w:rPr>
              <w:fldChar w:fldCharType="end"/>
            </w:r>
          </w:ins>
        </w:p>
        <w:p w:rsidR="009A791A" w:rsidRDefault="009A791A" w14:paraId="7535C137" w14:textId="06D7EA38">
          <w:pPr>
            <w:pStyle w:val="TOC2"/>
            <w:tabs>
              <w:tab w:val="right" w:pos="9350"/>
            </w:tabs>
            <w:rPr>
              <w:ins w:author="Parth Patel" w:date="2021-11-21T22:18:00Z" w:id="45"/>
              <w:rFonts w:asciiTheme="minorHAnsi" w:hAnsiTheme="minorHAnsi" w:eastAsiaTheme="minorEastAsia" w:cstheme="minorBidi"/>
              <w:noProof/>
              <w:sz w:val="22"/>
              <w:szCs w:val="22"/>
            </w:rPr>
          </w:pPr>
          <w:ins w:author="Parth Patel" w:date="2021-11-21T22:18:00Z" w:id="46">
            <w:r w:rsidRPr="008D2569">
              <w:rPr>
                <w:rStyle w:val="Hyperlink"/>
                <w:noProof/>
              </w:rPr>
              <w:fldChar w:fldCharType="begin"/>
            </w:r>
            <w:r w:rsidRPr="008D2569">
              <w:rPr>
                <w:rStyle w:val="Hyperlink"/>
                <w:noProof/>
              </w:rPr>
              <w:instrText xml:space="preserve"> </w:instrText>
            </w:r>
            <w:r>
              <w:rPr>
                <w:noProof/>
              </w:rPr>
              <w:instrText>HYPERLINK \l "_Toc88425530"</w:instrText>
            </w:r>
            <w:r w:rsidRPr="008D2569">
              <w:rPr>
                <w:rStyle w:val="Hyperlink"/>
                <w:noProof/>
              </w:rPr>
              <w:instrText xml:space="preserve"> </w:instrText>
            </w:r>
            <w:r w:rsidRPr="008D2569">
              <w:rPr>
                <w:rStyle w:val="Hyperlink"/>
                <w:noProof/>
              </w:rPr>
            </w:r>
            <w:r w:rsidRPr="008D2569">
              <w:rPr>
                <w:rStyle w:val="Hyperlink"/>
                <w:noProof/>
              </w:rPr>
              <w:fldChar w:fldCharType="separate"/>
            </w:r>
            <w:r w:rsidRPr="008D2569">
              <w:rPr>
                <w:rStyle w:val="Hyperlink"/>
                <w:rFonts w:ascii="Arial" w:hAnsi="Arial" w:eastAsia="Arial" w:cs="Arial"/>
                <w:noProof/>
              </w:rPr>
              <w:t>Features and Requirements</w:t>
            </w:r>
            <w:r>
              <w:rPr>
                <w:noProof/>
                <w:webHidden/>
              </w:rPr>
              <w:tab/>
            </w:r>
            <w:r>
              <w:rPr>
                <w:noProof/>
                <w:webHidden/>
              </w:rPr>
              <w:fldChar w:fldCharType="begin"/>
            </w:r>
            <w:r>
              <w:rPr>
                <w:noProof/>
                <w:webHidden/>
              </w:rPr>
              <w:instrText xml:space="preserve"> PAGEREF _Toc88425530 \h </w:instrText>
            </w:r>
            <w:r>
              <w:rPr>
                <w:noProof/>
                <w:webHidden/>
              </w:rPr>
            </w:r>
          </w:ins>
          <w:r>
            <w:rPr>
              <w:noProof/>
              <w:webHidden/>
            </w:rPr>
            <w:fldChar w:fldCharType="separate"/>
          </w:r>
          <w:ins w:author="Parth Patel" w:date="2021-11-21T22:18:00Z" w:id="47">
            <w:r>
              <w:rPr>
                <w:noProof/>
                <w:webHidden/>
              </w:rPr>
              <w:t>6</w:t>
            </w:r>
            <w:r>
              <w:rPr>
                <w:noProof/>
                <w:webHidden/>
              </w:rPr>
              <w:fldChar w:fldCharType="end"/>
            </w:r>
            <w:r w:rsidRPr="008D2569">
              <w:rPr>
                <w:rStyle w:val="Hyperlink"/>
                <w:noProof/>
              </w:rPr>
              <w:fldChar w:fldCharType="end"/>
            </w:r>
          </w:ins>
        </w:p>
        <w:p w:rsidR="009A791A" w:rsidRDefault="009A791A" w14:paraId="2A424F92" w14:textId="6A76A0AE">
          <w:pPr>
            <w:pStyle w:val="TOC2"/>
            <w:tabs>
              <w:tab w:val="right" w:pos="9350"/>
            </w:tabs>
            <w:rPr>
              <w:ins w:author="Parth Patel" w:date="2021-11-21T22:18:00Z" w:id="48"/>
              <w:rFonts w:asciiTheme="minorHAnsi" w:hAnsiTheme="minorHAnsi" w:eastAsiaTheme="minorEastAsia" w:cstheme="minorBidi"/>
              <w:noProof/>
              <w:sz w:val="22"/>
              <w:szCs w:val="22"/>
            </w:rPr>
          </w:pPr>
          <w:ins w:author="Parth Patel" w:date="2021-11-21T22:18:00Z" w:id="49">
            <w:r w:rsidRPr="008D2569">
              <w:rPr>
                <w:rStyle w:val="Hyperlink"/>
                <w:noProof/>
              </w:rPr>
              <w:fldChar w:fldCharType="begin"/>
            </w:r>
            <w:r w:rsidRPr="008D2569">
              <w:rPr>
                <w:rStyle w:val="Hyperlink"/>
                <w:noProof/>
              </w:rPr>
              <w:instrText xml:space="preserve"> </w:instrText>
            </w:r>
            <w:r>
              <w:rPr>
                <w:noProof/>
              </w:rPr>
              <w:instrText>HYPERLINK \l "_Toc88425531"</w:instrText>
            </w:r>
            <w:r w:rsidRPr="008D2569">
              <w:rPr>
                <w:rStyle w:val="Hyperlink"/>
                <w:noProof/>
              </w:rPr>
              <w:instrText xml:space="preserve"> </w:instrText>
            </w:r>
            <w:r w:rsidRPr="008D2569">
              <w:rPr>
                <w:rStyle w:val="Hyperlink"/>
                <w:noProof/>
              </w:rPr>
            </w:r>
            <w:r w:rsidRPr="008D2569">
              <w:rPr>
                <w:rStyle w:val="Hyperlink"/>
                <w:noProof/>
              </w:rPr>
              <w:fldChar w:fldCharType="separate"/>
            </w:r>
            <w:r w:rsidRPr="008D2569">
              <w:rPr>
                <w:rStyle w:val="Hyperlink"/>
                <w:rFonts w:ascii="Arial" w:hAnsi="Arial" w:eastAsia="Arial" w:cs="Arial"/>
                <w:noProof/>
              </w:rPr>
              <w:t>Activities</w:t>
            </w:r>
            <w:r>
              <w:rPr>
                <w:noProof/>
                <w:webHidden/>
              </w:rPr>
              <w:tab/>
            </w:r>
            <w:r>
              <w:rPr>
                <w:noProof/>
                <w:webHidden/>
              </w:rPr>
              <w:fldChar w:fldCharType="begin"/>
            </w:r>
            <w:r>
              <w:rPr>
                <w:noProof/>
                <w:webHidden/>
              </w:rPr>
              <w:instrText xml:space="preserve"> PAGEREF _Toc88425531 \h </w:instrText>
            </w:r>
            <w:r>
              <w:rPr>
                <w:noProof/>
                <w:webHidden/>
              </w:rPr>
            </w:r>
          </w:ins>
          <w:r>
            <w:rPr>
              <w:noProof/>
              <w:webHidden/>
            </w:rPr>
            <w:fldChar w:fldCharType="separate"/>
          </w:r>
          <w:ins w:author="Parth Patel" w:date="2021-11-21T22:18:00Z" w:id="50">
            <w:r>
              <w:rPr>
                <w:noProof/>
                <w:webHidden/>
              </w:rPr>
              <w:t>7</w:t>
            </w:r>
            <w:r>
              <w:rPr>
                <w:noProof/>
                <w:webHidden/>
              </w:rPr>
              <w:fldChar w:fldCharType="end"/>
            </w:r>
            <w:r w:rsidRPr="008D2569">
              <w:rPr>
                <w:rStyle w:val="Hyperlink"/>
                <w:noProof/>
              </w:rPr>
              <w:fldChar w:fldCharType="end"/>
            </w:r>
          </w:ins>
        </w:p>
        <w:p w:rsidR="009A791A" w:rsidRDefault="009A791A" w14:paraId="4CF35FCB" w14:textId="2C9067A3">
          <w:pPr>
            <w:pStyle w:val="TOC3"/>
            <w:tabs>
              <w:tab w:val="right" w:pos="9350"/>
            </w:tabs>
            <w:rPr>
              <w:ins w:author="Parth Patel" w:date="2021-11-21T22:18:00Z" w:id="51"/>
              <w:rFonts w:asciiTheme="minorHAnsi" w:hAnsiTheme="minorHAnsi" w:eastAsiaTheme="minorEastAsia" w:cstheme="minorBidi"/>
              <w:noProof/>
            </w:rPr>
          </w:pPr>
          <w:ins w:author="Parth Patel" w:date="2021-11-21T22:18:00Z" w:id="52">
            <w:r w:rsidRPr="008D2569">
              <w:rPr>
                <w:rStyle w:val="Hyperlink"/>
                <w:noProof/>
              </w:rPr>
              <w:fldChar w:fldCharType="begin"/>
            </w:r>
            <w:r w:rsidRPr="008D2569">
              <w:rPr>
                <w:rStyle w:val="Hyperlink"/>
                <w:noProof/>
              </w:rPr>
              <w:instrText xml:space="preserve"> </w:instrText>
            </w:r>
            <w:r>
              <w:rPr>
                <w:noProof/>
              </w:rPr>
              <w:instrText>HYPERLINK \l "_Toc88425532"</w:instrText>
            </w:r>
            <w:r w:rsidRPr="008D2569">
              <w:rPr>
                <w:rStyle w:val="Hyperlink"/>
                <w:noProof/>
              </w:rPr>
              <w:instrText xml:space="preserve"> </w:instrText>
            </w:r>
            <w:r w:rsidRPr="008D2569">
              <w:rPr>
                <w:rStyle w:val="Hyperlink"/>
                <w:noProof/>
              </w:rPr>
            </w:r>
            <w:r w:rsidRPr="008D2569">
              <w:rPr>
                <w:rStyle w:val="Hyperlink"/>
                <w:noProof/>
              </w:rPr>
              <w:fldChar w:fldCharType="separate"/>
            </w:r>
            <w:r w:rsidRPr="008D2569">
              <w:rPr>
                <w:rStyle w:val="Hyperlink"/>
                <w:noProof/>
              </w:rPr>
              <w:t>Requirements Gathering</w:t>
            </w:r>
            <w:r>
              <w:rPr>
                <w:noProof/>
                <w:webHidden/>
              </w:rPr>
              <w:tab/>
            </w:r>
            <w:r>
              <w:rPr>
                <w:noProof/>
                <w:webHidden/>
              </w:rPr>
              <w:fldChar w:fldCharType="begin"/>
            </w:r>
            <w:r>
              <w:rPr>
                <w:noProof/>
                <w:webHidden/>
              </w:rPr>
              <w:instrText xml:space="preserve"> PAGEREF _Toc88425532 \h </w:instrText>
            </w:r>
            <w:r>
              <w:rPr>
                <w:noProof/>
                <w:webHidden/>
              </w:rPr>
            </w:r>
          </w:ins>
          <w:r>
            <w:rPr>
              <w:noProof/>
              <w:webHidden/>
            </w:rPr>
            <w:fldChar w:fldCharType="separate"/>
          </w:r>
          <w:ins w:author="Parth Patel" w:date="2021-11-21T22:18:00Z" w:id="53">
            <w:r>
              <w:rPr>
                <w:noProof/>
                <w:webHidden/>
              </w:rPr>
              <w:t>7</w:t>
            </w:r>
            <w:r>
              <w:rPr>
                <w:noProof/>
                <w:webHidden/>
              </w:rPr>
              <w:fldChar w:fldCharType="end"/>
            </w:r>
            <w:r w:rsidRPr="008D2569">
              <w:rPr>
                <w:rStyle w:val="Hyperlink"/>
                <w:noProof/>
              </w:rPr>
              <w:fldChar w:fldCharType="end"/>
            </w:r>
          </w:ins>
        </w:p>
        <w:p w:rsidR="009A791A" w:rsidRDefault="009A791A" w14:paraId="2FAEBABA" w14:textId="559035FA">
          <w:pPr>
            <w:pStyle w:val="TOC3"/>
            <w:tabs>
              <w:tab w:val="right" w:pos="9350"/>
            </w:tabs>
            <w:rPr>
              <w:ins w:author="Parth Patel" w:date="2021-11-21T22:18:00Z" w:id="54"/>
              <w:rFonts w:asciiTheme="minorHAnsi" w:hAnsiTheme="minorHAnsi" w:eastAsiaTheme="minorEastAsia" w:cstheme="minorBidi"/>
              <w:noProof/>
            </w:rPr>
          </w:pPr>
          <w:ins w:author="Parth Patel" w:date="2021-11-21T22:18:00Z" w:id="55">
            <w:r w:rsidRPr="008D2569">
              <w:rPr>
                <w:rStyle w:val="Hyperlink"/>
                <w:noProof/>
              </w:rPr>
              <w:fldChar w:fldCharType="begin"/>
            </w:r>
            <w:r w:rsidRPr="008D2569">
              <w:rPr>
                <w:rStyle w:val="Hyperlink"/>
                <w:noProof/>
              </w:rPr>
              <w:instrText xml:space="preserve"> </w:instrText>
            </w:r>
            <w:r>
              <w:rPr>
                <w:noProof/>
              </w:rPr>
              <w:instrText>HYPERLINK \l "_Toc88425533"</w:instrText>
            </w:r>
            <w:r w:rsidRPr="008D2569">
              <w:rPr>
                <w:rStyle w:val="Hyperlink"/>
                <w:noProof/>
              </w:rPr>
              <w:instrText xml:space="preserve"> </w:instrText>
            </w:r>
            <w:r w:rsidRPr="008D2569">
              <w:rPr>
                <w:rStyle w:val="Hyperlink"/>
                <w:noProof/>
              </w:rPr>
            </w:r>
            <w:r w:rsidRPr="008D2569">
              <w:rPr>
                <w:rStyle w:val="Hyperlink"/>
                <w:noProof/>
              </w:rPr>
              <w:fldChar w:fldCharType="separate"/>
            </w:r>
            <w:r w:rsidRPr="008D2569">
              <w:rPr>
                <w:rStyle w:val="Hyperlink"/>
                <w:noProof/>
              </w:rPr>
              <w:t>Top-Level Design</w:t>
            </w:r>
            <w:r>
              <w:rPr>
                <w:noProof/>
                <w:webHidden/>
              </w:rPr>
              <w:tab/>
            </w:r>
            <w:r>
              <w:rPr>
                <w:noProof/>
                <w:webHidden/>
              </w:rPr>
              <w:fldChar w:fldCharType="begin"/>
            </w:r>
            <w:r>
              <w:rPr>
                <w:noProof/>
                <w:webHidden/>
              </w:rPr>
              <w:instrText xml:space="preserve"> PAGEREF _Toc88425533 \h </w:instrText>
            </w:r>
            <w:r>
              <w:rPr>
                <w:noProof/>
                <w:webHidden/>
              </w:rPr>
            </w:r>
          </w:ins>
          <w:r>
            <w:rPr>
              <w:noProof/>
              <w:webHidden/>
            </w:rPr>
            <w:fldChar w:fldCharType="separate"/>
          </w:r>
          <w:ins w:author="Parth Patel" w:date="2021-11-21T22:18:00Z" w:id="56">
            <w:r>
              <w:rPr>
                <w:noProof/>
                <w:webHidden/>
              </w:rPr>
              <w:t>7</w:t>
            </w:r>
            <w:r>
              <w:rPr>
                <w:noProof/>
                <w:webHidden/>
              </w:rPr>
              <w:fldChar w:fldCharType="end"/>
            </w:r>
            <w:r w:rsidRPr="008D2569">
              <w:rPr>
                <w:rStyle w:val="Hyperlink"/>
                <w:noProof/>
              </w:rPr>
              <w:fldChar w:fldCharType="end"/>
            </w:r>
          </w:ins>
        </w:p>
        <w:p w:rsidR="009A791A" w:rsidRDefault="009A791A" w14:paraId="5D3E2C16" w14:textId="310FFB9A">
          <w:pPr>
            <w:pStyle w:val="TOC3"/>
            <w:tabs>
              <w:tab w:val="right" w:pos="9350"/>
            </w:tabs>
            <w:rPr>
              <w:ins w:author="Parth Patel" w:date="2021-11-21T22:18:00Z" w:id="57"/>
              <w:rFonts w:asciiTheme="minorHAnsi" w:hAnsiTheme="minorHAnsi" w:eastAsiaTheme="minorEastAsia" w:cstheme="minorBidi"/>
              <w:noProof/>
            </w:rPr>
          </w:pPr>
          <w:ins w:author="Parth Patel" w:date="2021-11-21T22:18:00Z" w:id="58">
            <w:r w:rsidRPr="008D2569">
              <w:rPr>
                <w:rStyle w:val="Hyperlink"/>
                <w:noProof/>
              </w:rPr>
              <w:fldChar w:fldCharType="begin"/>
            </w:r>
            <w:r w:rsidRPr="008D2569">
              <w:rPr>
                <w:rStyle w:val="Hyperlink"/>
                <w:noProof/>
              </w:rPr>
              <w:instrText xml:space="preserve"> </w:instrText>
            </w:r>
            <w:r>
              <w:rPr>
                <w:noProof/>
              </w:rPr>
              <w:instrText>HYPERLINK \l "_Toc88425534"</w:instrText>
            </w:r>
            <w:r w:rsidRPr="008D2569">
              <w:rPr>
                <w:rStyle w:val="Hyperlink"/>
                <w:noProof/>
              </w:rPr>
              <w:instrText xml:space="preserve"> </w:instrText>
            </w:r>
            <w:r w:rsidRPr="008D2569">
              <w:rPr>
                <w:rStyle w:val="Hyperlink"/>
                <w:noProof/>
              </w:rPr>
            </w:r>
            <w:r w:rsidRPr="008D2569">
              <w:rPr>
                <w:rStyle w:val="Hyperlink"/>
                <w:noProof/>
              </w:rPr>
              <w:fldChar w:fldCharType="separate"/>
            </w:r>
            <w:r w:rsidRPr="008D2569">
              <w:rPr>
                <w:rStyle w:val="Hyperlink"/>
                <w:noProof/>
              </w:rPr>
              <w:t>Detailed Design</w:t>
            </w:r>
            <w:r>
              <w:rPr>
                <w:noProof/>
                <w:webHidden/>
              </w:rPr>
              <w:tab/>
            </w:r>
            <w:r>
              <w:rPr>
                <w:noProof/>
                <w:webHidden/>
              </w:rPr>
              <w:fldChar w:fldCharType="begin"/>
            </w:r>
            <w:r>
              <w:rPr>
                <w:noProof/>
                <w:webHidden/>
              </w:rPr>
              <w:instrText xml:space="preserve"> PAGEREF _Toc88425534 \h </w:instrText>
            </w:r>
            <w:r>
              <w:rPr>
                <w:noProof/>
                <w:webHidden/>
              </w:rPr>
            </w:r>
          </w:ins>
          <w:r>
            <w:rPr>
              <w:noProof/>
              <w:webHidden/>
            </w:rPr>
            <w:fldChar w:fldCharType="separate"/>
          </w:r>
          <w:ins w:author="Parth Patel" w:date="2021-11-21T22:18:00Z" w:id="59">
            <w:r>
              <w:rPr>
                <w:noProof/>
                <w:webHidden/>
              </w:rPr>
              <w:t>8</w:t>
            </w:r>
            <w:r>
              <w:rPr>
                <w:noProof/>
                <w:webHidden/>
              </w:rPr>
              <w:fldChar w:fldCharType="end"/>
            </w:r>
            <w:r w:rsidRPr="008D2569">
              <w:rPr>
                <w:rStyle w:val="Hyperlink"/>
                <w:noProof/>
              </w:rPr>
              <w:fldChar w:fldCharType="end"/>
            </w:r>
          </w:ins>
        </w:p>
        <w:p w:rsidR="009A791A" w:rsidRDefault="009A791A" w14:paraId="352E42E0" w14:textId="2B49D5EF">
          <w:pPr>
            <w:pStyle w:val="TOC3"/>
            <w:tabs>
              <w:tab w:val="right" w:pos="9350"/>
            </w:tabs>
            <w:rPr>
              <w:ins w:author="Parth Patel" w:date="2021-11-21T22:18:00Z" w:id="60"/>
              <w:rFonts w:asciiTheme="minorHAnsi" w:hAnsiTheme="minorHAnsi" w:eastAsiaTheme="minorEastAsia" w:cstheme="minorBidi"/>
              <w:noProof/>
            </w:rPr>
          </w:pPr>
          <w:ins w:author="Parth Patel" w:date="2021-11-21T22:18:00Z" w:id="61">
            <w:r w:rsidRPr="008D2569">
              <w:rPr>
                <w:rStyle w:val="Hyperlink"/>
                <w:noProof/>
              </w:rPr>
              <w:fldChar w:fldCharType="begin"/>
            </w:r>
            <w:r w:rsidRPr="008D2569">
              <w:rPr>
                <w:rStyle w:val="Hyperlink"/>
                <w:noProof/>
              </w:rPr>
              <w:instrText xml:space="preserve"> </w:instrText>
            </w:r>
            <w:r>
              <w:rPr>
                <w:noProof/>
              </w:rPr>
              <w:instrText>HYPERLINK \l "_Toc88425535"</w:instrText>
            </w:r>
            <w:r w:rsidRPr="008D2569">
              <w:rPr>
                <w:rStyle w:val="Hyperlink"/>
                <w:noProof/>
              </w:rPr>
              <w:instrText xml:space="preserve"> </w:instrText>
            </w:r>
            <w:r w:rsidRPr="008D2569">
              <w:rPr>
                <w:rStyle w:val="Hyperlink"/>
                <w:noProof/>
              </w:rPr>
            </w:r>
            <w:r w:rsidRPr="008D2569">
              <w:rPr>
                <w:rStyle w:val="Hyperlink"/>
                <w:noProof/>
              </w:rPr>
              <w:fldChar w:fldCharType="separate"/>
            </w:r>
            <w:r w:rsidRPr="008D2569">
              <w:rPr>
                <w:rStyle w:val="Hyperlink"/>
                <w:noProof/>
              </w:rPr>
              <w:t>Testing</w:t>
            </w:r>
            <w:r>
              <w:rPr>
                <w:noProof/>
                <w:webHidden/>
              </w:rPr>
              <w:tab/>
            </w:r>
            <w:r>
              <w:rPr>
                <w:noProof/>
                <w:webHidden/>
              </w:rPr>
              <w:fldChar w:fldCharType="begin"/>
            </w:r>
            <w:r>
              <w:rPr>
                <w:noProof/>
                <w:webHidden/>
              </w:rPr>
              <w:instrText xml:space="preserve"> PAGEREF _Toc88425535 \h </w:instrText>
            </w:r>
            <w:r>
              <w:rPr>
                <w:noProof/>
                <w:webHidden/>
              </w:rPr>
            </w:r>
          </w:ins>
          <w:r>
            <w:rPr>
              <w:noProof/>
              <w:webHidden/>
            </w:rPr>
            <w:fldChar w:fldCharType="separate"/>
          </w:r>
          <w:ins w:author="Parth Patel" w:date="2021-11-21T22:18:00Z" w:id="62">
            <w:r>
              <w:rPr>
                <w:noProof/>
                <w:webHidden/>
              </w:rPr>
              <w:t>9</w:t>
            </w:r>
            <w:r>
              <w:rPr>
                <w:noProof/>
                <w:webHidden/>
              </w:rPr>
              <w:fldChar w:fldCharType="end"/>
            </w:r>
            <w:r w:rsidRPr="008D2569">
              <w:rPr>
                <w:rStyle w:val="Hyperlink"/>
                <w:noProof/>
              </w:rPr>
              <w:fldChar w:fldCharType="end"/>
            </w:r>
          </w:ins>
        </w:p>
        <w:p w:rsidR="009A791A" w:rsidRDefault="009A791A" w14:paraId="4AC86105" w14:textId="1C004A72">
          <w:pPr>
            <w:pStyle w:val="TOC2"/>
            <w:tabs>
              <w:tab w:val="right" w:pos="9350"/>
            </w:tabs>
            <w:rPr>
              <w:ins w:author="Parth Patel" w:date="2021-11-21T22:18:00Z" w:id="63"/>
              <w:rFonts w:asciiTheme="minorHAnsi" w:hAnsiTheme="minorHAnsi" w:eastAsiaTheme="minorEastAsia" w:cstheme="minorBidi"/>
              <w:noProof/>
              <w:sz w:val="22"/>
              <w:szCs w:val="22"/>
            </w:rPr>
          </w:pPr>
          <w:ins w:author="Parth Patel" w:date="2021-11-21T22:18:00Z" w:id="64">
            <w:r w:rsidRPr="008D2569">
              <w:rPr>
                <w:rStyle w:val="Hyperlink"/>
                <w:noProof/>
              </w:rPr>
              <w:fldChar w:fldCharType="begin"/>
            </w:r>
            <w:r w:rsidRPr="008D2569">
              <w:rPr>
                <w:rStyle w:val="Hyperlink"/>
                <w:noProof/>
              </w:rPr>
              <w:instrText xml:space="preserve"> </w:instrText>
            </w:r>
            <w:r>
              <w:rPr>
                <w:noProof/>
              </w:rPr>
              <w:instrText>HYPERLINK \l "_Toc88425536"</w:instrText>
            </w:r>
            <w:r w:rsidRPr="008D2569">
              <w:rPr>
                <w:rStyle w:val="Hyperlink"/>
                <w:noProof/>
              </w:rPr>
              <w:instrText xml:space="preserve"> </w:instrText>
            </w:r>
            <w:r w:rsidRPr="008D2569">
              <w:rPr>
                <w:rStyle w:val="Hyperlink"/>
                <w:noProof/>
              </w:rPr>
            </w:r>
            <w:r w:rsidRPr="008D2569">
              <w:rPr>
                <w:rStyle w:val="Hyperlink"/>
                <w:noProof/>
              </w:rPr>
              <w:fldChar w:fldCharType="separate"/>
            </w:r>
            <w:r w:rsidRPr="008D2569">
              <w:rPr>
                <w:rStyle w:val="Hyperlink"/>
                <w:rFonts w:ascii="Arial" w:hAnsi="Arial" w:eastAsia="Arial" w:cs="Arial"/>
                <w:noProof/>
              </w:rPr>
              <w:t>Tasks</w:t>
            </w:r>
            <w:r>
              <w:rPr>
                <w:noProof/>
                <w:webHidden/>
              </w:rPr>
              <w:tab/>
            </w:r>
            <w:r>
              <w:rPr>
                <w:noProof/>
                <w:webHidden/>
              </w:rPr>
              <w:fldChar w:fldCharType="begin"/>
            </w:r>
            <w:r>
              <w:rPr>
                <w:noProof/>
                <w:webHidden/>
              </w:rPr>
              <w:instrText xml:space="preserve"> PAGEREF _Toc88425536 \h </w:instrText>
            </w:r>
            <w:r>
              <w:rPr>
                <w:noProof/>
                <w:webHidden/>
              </w:rPr>
            </w:r>
          </w:ins>
          <w:r>
            <w:rPr>
              <w:noProof/>
              <w:webHidden/>
            </w:rPr>
            <w:fldChar w:fldCharType="separate"/>
          </w:r>
          <w:ins w:author="Parth Patel" w:date="2021-11-21T22:18:00Z" w:id="65">
            <w:r>
              <w:rPr>
                <w:noProof/>
                <w:webHidden/>
              </w:rPr>
              <w:t>9</w:t>
            </w:r>
            <w:r>
              <w:rPr>
                <w:noProof/>
                <w:webHidden/>
              </w:rPr>
              <w:fldChar w:fldCharType="end"/>
            </w:r>
            <w:r w:rsidRPr="008D2569">
              <w:rPr>
                <w:rStyle w:val="Hyperlink"/>
                <w:noProof/>
              </w:rPr>
              <w:fldChar w:fldCharType="end"/>
            </w:r>
          </w:ins>
        </w:p>
        <w:p w:rsidR="009A791A" w:rsidRDefault="009A791A" w14:paraId="043EC7E6" w14:textId="323B42A1">
          <w:pPr>
            <w:pStyle w:val="TOC2"/>
            <w:tabs>
              <w:tab w:val="right" w:pos="9350"/>
            </w:tabs>
            <w:rPr>
              <w:ins w:author="Parth Patel" w:date="2021-11-21T22:18:00Z" w:id="66"/>
              <w:rFonts w:asciiTheme="minorHAnsi" w:hAnsiTheme="minorHAnsi" w:eastAsiaTheme="minorEastAsia" w:cstheme="minorBidi"/>
              <w:noProof/>
              <w:sz w:val="22"/>
              <w:szCs w:val="22"/>
            </w:rPr>
          </w:pPr>
          <w:ins w:author="Parth Patel" w:date="2021-11-21T22:18:00Z" w:id="67">
            <w:r w:rsidRPr="008D2569">
              <w:rPr>
                <w:rStyle w:val="Hyperlink"/>
                <w:noProof/>
              </w:rPr>
              <w:fldChar w:fldCharType="begin"/>
            </w:r>
            <w:r w:rsidRPr="008D2569">
              <w:rPr>
                <w:rStyle w:val="Hyperlink"/>
                <w:noProof/>
              </w:rPr>
              <w:instrText xml:space="preserve"> </w:instrText>
            </w:r>
            <w:r>
              <w:rPr>
                <w:noProof/>
              </w:rPr>
              <w:instrText>HYPERLINK \l "_Toc88425537"</w:instrText>
            </w:r>
            <w:r w:rsidRPr="008D2569">
              <w:rPr>
                <w:rStyle w:val="Hyperlink"/>
                <w:noProof/>
              </w:rPr>
              <w:instrText xml:space="preserve"> </w:instrText>
            </w:r>
            <w:r w:rsidRPr="008D2569">
              <w:rPr>
                <w:rStyle w:val="Hyperlink"/>
                <w:noProof/>
              </w:rPr>
            </w:r>
            <w:r w:rsidRPr="008D2569">
              <w:rPr>
                <w:rStyle w:val="Hyperlink"/>
                <w:noProof/>
              </w:rPr>
              <w:fldChar w:fldCharType="separate"/>
            </w:r>
            <w:r w:rsidRPr="008D2569">
              <w:rPr>
                <w:rStyle w:val="Hyperlink"/>
                <w:rFonts w:ascii="Arial" w:hAnsi="Arial" w:eastAsia="Arial" w:cs="Arial"/>
                <w:noProof/>
              </w:rPr>
              <w:t>Schedule</w:t>
            </w:r>
            <w:r>
              <w:rPr>
                <w:noProof/>
                <w:webHidden/>
              </w:rPr>
              <w:tab/>
            </w:r>
            <w:r>
              <w:rPr>
                <w:noProof/>
                <w:webHidden/>
              </w:rPr>
              <w:fldChar w:fldCharType="begin"/>
            </w:r>
            <w:r>
              <w:rPr>
                <w:noProof/>
                <w:webHidden/>
              </w:rPr>
              <w:instrText xml:space="preserve"> PAGEREF _Toc88425537 \h </w:instrText>
            </w:r>
            <w:r>
              <w:rPr>
                <w:noProof/>
                <w:webHidden/>
              </w:rPr>
            </w:r>
          </w:ins>
          <w:r>
            <w:rPr>
              <w:noProof/>
              <w:webHidden/>
            </w:rPr>
            <w:fldChar w:fldCharType="separate"/>
          </w:r>
          <w:ins w:author="Parth Patel" w:date="2021-11-21T22:18:00Z" w:id="68">
            <w:r>
              <w:rPr>
                <w:noProof/>
                <w:webHidden/>
              </w:rPr>
              <w:t>12</w:t>
            </w:r>
            <w:r>
              <w:rPr>
                <w:noProof/>
                <w:webHidden/>
              </w:rPr>
              <w:fldChar w:fldCharType="end"/>
            </w:r>
            <w:r w:rsidRPr="008D2569">
              <w:rPr>
                <w:rStyle w:val="Hyperlink"/>
                <w:noProof/>
              </w:rPr>
              <w:fldChar w:fldCharType="end"/>
            </w:r>
          </w:ins>
        </w:p>
        <w:p w:rsidR="009A791A" w:rsidRDefault="009A791A" w14:paraId="7787762D" w14:textId="11441CA3">
          <w:pPr>
            <w:pStyle w:val="TOC2"/>
            <w:tabs>
              <w:tab w:val="right" w:pos="9350"/>
            </w:tabs>
            <w:rPr>
              <w:ins w:author="Parth Patel" w:date="2021-11-21T22:18:00Z" w:id="69"/>
              <w:rFonts w:asciiTheme="minorHAnsi" w:hAnsiTheme="minorHAnsi" w:eastAsiaTheme="minorEastAsia" w:cstheme="minorBidi"/>
              <w:noProof/>
              <w:sz w:val="22"/>
              <w:szCs w:val="22"/>
            </w:rPr>
          </w:pPr>
          <w:ins w:author="Parth Patel" w:date="2021-11-21T22:18:00Z" w:id="70">
            <w:r w:rsidRPr="008D2569">
              <w:rPr>
                <w:rStyle w:val="Hyperlink"/>
                <w:noProof/>
              </w:rPr>
              <w:fldChar w:fldCharType="begin"/>
            </w:r>
            <w:r w:rsidRPr="008D2569">
              <w:rPr>
                <w:rStyle w:val="Hyperlink"/>
                <w:noProof/>
              </w:rPr>
              <w:instrText xml:space="preserve"> </w:instrText>
            </w:r>
            <w:r>
              <w:rPr>
                <w:noProof/>
              </w:rPr>
              <w:instrText>HYPERLINK \l "_Toc88425538"</w:instrText>
            </w:r>
            <w:r w:rsidRPr="008D2569">
              <w:rPr>
                <w:rStyle w:val="Hyperlink"/>
                <w:noProof/>
              </w:rPr>
              <w:instrText xml:space="preserve"> </w:instrText>
            </w:r>
            <w:r w:rsidRPr="008D2569">
              <w:rPr>
                <w:rStyle w:val="Hyperlink"/>
                <w:noProof/>
              </w:rPr>
            </w:r>
            <w:r w:rsidRPr="008D2569">
              <w:rPr>
                <w:rStyle w:val="Hyperlink"/>
                <w:noProof/>
              </w:rPr>
              <w:fldChar w:fldCharType="separate"/>
            </w:r>
            <w:r w:rsidRPr="008D2569">
              <w:rPr>
                <w:rStyle w:val="Hyperlink"/>
                <w:rFonts w:ascii="Arial" w:hAnsi="Arial" w:eastAsia="Arial" w:cs="Arial"/>
                <w:noProof/>
              </w:rPr>
              <w:t>Milestones</w:t>
            </w:r>
            <w:r>
              <w:rPr>
                <w:noProof/>
                <w:webHidden/>
              </w:rPr>
              <w:tab/>
            </w:r>
            <w:r>
              <w:rPr>
                <w:noProof/>
                <w:webHidden/>
              </w:rPr>
              <w:fldChar w:fldCharType="begin"/>
            </w:r>
            <w:r>
              <w:rPr>
                <w:noProof/>
                <w:webHidden/>
              </w:rPr>
              <w:instrText xml:space="preserve"> PAGEREF _Toc88425538 \h </w:instrText>
            </w:r>
            <w:r>
              <w:rPr>
                <w:noProof/>
                <w:webHidden/>
              </w:rPr>
            </w:r>
          </w:ins>
          <w:r>
            <w:rPr>
              <w:noProof/>
              <w:webHidden/>
            </w:rPr>
            <w:fldChar w:fldCharType="separate"/>
          </w:r>
          <w:ins w:author="Parth Patel" w:date="2021-11-21T22:18:00Z" w:id="71">
            <w:r>
              <w:rPr>
                <w:noProof/>
                <w:webHidden/>
              </w:rPr>
              <w:t>13</w:t>
            </w:r>
            <w:r>
              <w:rPr>
                <w:noProof/>
                <w:webHidden/>
              </w:rPr>
              <w:fldChar w:fldCharType="end"/>
            </w:r>
            <w:r w:rsidRPr="008D2569">
              <w:rPr>
                <w:rStyle w:val="Hyperlink"/>
                <w:noProof/>
              </w:rPr>
              <w:fldChar w:fldCharType="end"/>
            </w:r>
          </w:ins>
        </w:p>
        <w:p w:rsidR="009A791A" w:rsidRDefault="009A791A" w14:paraId="22CDA252" w14:textId="552A46C0">
          <w:pPr>
            <w:pStyle w:val="TOC2"/>
            <w:tabs>
              <w:tab w:val="right" w:pos="9350"/>
            </w:tabs>
            <w:rPr>
              <w:ins w:author="Parth Patel" w:date="2021-11-21T22:18:00Z" w:id="72"/>
              <w:rFonts w:asciiTheme="minorHAnsi" w:hAnsiTheme="minorHAnsi" w:eastAsiaTheme="minorEastAsia" w:cstheme="minorBidi"/>
              <w:noProof/>
              <w:sz w:val="22"/>
              <w:szCs w:val="22"/>
            </w:rPr>
          </w:pPr>
          <w:ins w:author="Parth Patel" w:date="2021-11-21T22:18:00Z" w:id="73">
            <w:r w:rsidRPr="008D2569">
              <w:rPr>
                <w:rStyle w:val="Hyperlink"/>
                <w:noProof/>
              </w:rPr>
              <w:fldChar w:fldCharType="begin"/>
            </w:r>
            <w:r w:rsidRPr="008D2569">
              <w:rPr>
                <w:rStyle w:val="Hyperlink"/>
                <w:noProof/>
              </w:rPr>
              <w:instrText xml:space="preserve"> </w:instrText>
            </w:r>
            <w:r>
              <w:rPr>
                <w:noProof/>
              </w:rPr>
              <w:instrText>HYPERLINK \l "_Toc88425539"</w:instrText>
            </w:r>
            <w:r w:rsidRPr="008D2569">
              <w:rPr>
                <w:rStyle w:val="Hyperlink"/>
                <w:noProof/>
              </w:rPr>
              <w:instrText xml:space="preserve"> </w:instrText>
            </w:r>
            <w:r w:rsidRPr="008D2569">
              <w:rPr>
                <w:rStyle w:val="Hyperlink"/>
                <w:noProof/>
              </w:rPr>
            </w:r>
            <w:r w:rsidRPr="008D2569">
              <w:rPr>
                <w:rStyle w:val="Hyperlink"/>
                <w:noProof/>
              </w:rPr>
              <w:fldChar w:fldCharType="separate"/>
            </w:r>
            <w:r w:rsidRPr="008D2569">
              <w:rPr>
                <w:rStyle w:val="Hyperlink"/>
                <w:rFonts w:ascii="Arial" w:hAnsi="Arial" w:eastAsia="Arial" w:cs="Arial"/>
                <w:noProof/>
              </w:rPr>
              <w:t>Development Environment</w:t>
            </w:r>
            <w:r>
              <w:rPr>
                <w:noProof/>
                <w:webHidden/>
              </w:rPr>
              <w:tab/>
            </w:r>
            <w:r>
              <w:rPr>
                <w:noProof/>
                <w:webHidden/>
              </w:rPr>
              <w:fldChar w:fldCharType="begin"/>
            </w:r>
            <w:r>
              <w:rPr>
                <w:noProof/>
                <w:webHidden/>
              </w:rPr>
              <w:instrText xml:space="preserve"> PAGEREF _Toc88425539 \h </w:instrText>
            </w:r>
            <w:r>
              <w:rPr>
                <w:noProof/>
                <w:webHidden/>
              </w:rPr>
            </w:r>
          </w:ins>
          <w:r>
            <w:rPr>
              <w:noProof/>
              <w:webHidden/>
            </w:rPr>
            <w:fldChar w:fldCharType="separate"/>
          </w:r>
          <w:ins w:author="Parth Patel" w:date="2021-11-21T22:18:00Z" w:id="74">
            <w:r>
              <w:rPr>
                <w:noProof/>
                <w:webHidden/>
              </w:rPr>
              <w:t>13</w:t>
            </w:r>
            <w:r>
              <w:rPr>
                <w:noProof/>
                <w:webHidden/>
              </w:rPr>
              <w:fldChar w:fldCharType="end"/>
            </w:r>
            <w:r w:rsidRPr="008D2569">
              <w:rPr>
                <w:rStyle w:val="Hyperlink"/>
                <w:noProof/>
              </w:rPr>
              <w:fldChar w:fldCharType="end"/>
            </w:r>
          </w:ins>
        </w:p>
        <w:p w:rsidR="009A791A" w:rsidRDefault="009A791A" w14:paraId="45D8F4F0" w14:textId="5A63B355">
          <w:pPr>
            <w:pStyle w:val="TOC2"/>
            <w:tabs>
              <w:tab w:val="right" w:pos="9350"/>
            </w:tabs>
            <w:rPr>
              <w:ins w:author="Parth Patel" w:date="2021-11-21T22:18:00Z" w:id="75"/>
              <w:rFonts w:asciiTheme="minorHAnsi" w:hAnsiTheme="minorHAnsi" w:eastAsiaTheme="minorEastAsia" w:cstheme="minorBidi"/>
              <w:noProof/>
              <w:sz w:val="22"/>
              <w:szCs w:val="22"/>
            </w:rPr>
          </w:pPr>
          <w:ins w:author="Parth Patel" w:date="2021-11-21T22:18:00Z" w:id="76">
            <w:r w:rsidRPr="008D2569">
              <w:rPr>
                <w:rStyle w:val="Hyperlink"/>
                <w:noProof/>
              </w:rPr>
              <w:fldChar w:fldCharType="begin"/>
            </w:r>
            <w:r w:rsidRPr="008D2569">
              <w:rPr>
                <w:rStyle w:val="Hyperlink"/>
                <w:noProof/>
              </w:rPr>
              <w:instrText xml:space="preserve"> </w:instrText>
            </w:r>
            <w:r>
              <w:rPr>
                <w:noProof/>
              </w:rPr>
              <w:instrText>HYPERLINK \l "_Toc88425540"</w:instrText>
            </w:r>
            <w:r w:rsidRPr="008D2569">
              <w:rPr>
                <w:rStyle w:val="Hyperlink"/>
                <w:noProof/>
              </w:rPr>
              <w:instrText xml:space="preserve"> </w:instrText>
            </w:r>
            <w:r w:rsidRPr="008D2569">
              <w:rPr>
                <w:rStyle w:val="Hyperlink"/>
                <w:noProof/>
              </w:rPr>
            </w:r>
            <w:r w:rsidRPr="008D2569">
              <w:rPr>
                <w:rStyle w:val="Hyperlink"/>
                <w:noProof/>
              </w:rPr>
              <w:fldChar w:fldCharType="separate"/>
            </w:r>
            <w:r w:rsidRPr="008D2569">
              <w:rPr>
                <w:rStyle w:val="Hyperlink"/>
                <w:rFonts w:ascii="Arial" w:hAnsi="Arial" w:eastAsia="Arial" w:cs="Arial"/>
                <w:noProof/>
              </w:rPr>
              <w:t>Version Control</w:t>
            </w:r>
            <w:r>
              <w:rPr>
                <w:noProof/>
                <w:webHidden/>
              </w:rPr>
              <w:tab/>
            </w:r>
            <w:r>
              <w:rPr>
                <w:noProof/>
                <w:webHidden/>
              </w:rPr>
              <w:fldChar w:fldCharType="begin"/>
            </w:r>
            <w:r>
              <w:rPr>
                <w:noProof/>
                <w:webHidden/>
              </w:rPr>
              <w:instrText xml:space="preserve"> PAGEREF _Toc88425540 \h </w:instrText>
            </w:r>
            <w:r>
              <w:rPr>
                <w:noProof/>
                <w:webHidden/>
              </w:rPr>
            </w:r>
          </w:ins>
          <w:r>
            <w:rPr>
              <w:noProof/>
              <w:webHidden/>
            </w:rPr>
            <w:fldChar w:fldCharType="separate"/>
          </w:r>
          <w:ins w:author="Parth Patel" w:date="2021-11-21T22:18:00Z" w:id="77">
            <w:r>
              <w:rPr>
                <w:noProof/>
                <w:webHidden/>
              </w:rPr>
              <w:t>14</w:t>
            </w:r>
            <w:r>
              <w:rPr>
                <w:noProof/>
                <w:webHidden/>
              </w:rPr>
              <w:fldChar w:fldCharType="end"/>
            </w:r>
            <w:r w:rsidRPr="008D2569">
              <w:rPr>
                <w:rStyle w:val="Hyperlink"/>
                <w:noProof/>
              </w:rPr>
              <w:fldChar w:fldCharType="end"/>
            </w:r>
          </w:ins>
        </w:p>
        <w:p w:rsidR="008F2A34" w:rsidDel="009A791A" w:rsidRDefault="00FD5A74" w14:paraId="76F8C85D" w14:textId="2F396A2A">
          <w:pPr>
            <w:tabs>
              <w:tab w:val="right" w:pos="9360"/>
            </w:tabs>
            <w:ind w:left="0"/>
            <w:rPr>
              <w:del w:author="Parth Patel" w:date="2021-11-21T22:17:00Z" w:id="78"/>
              <w:rFonts w:ascii="Arial" w:hAnsi="Arial" w:eastAsia="Arial" w:cs="Arial"/>
              <w:noProof/>
              <w:color w:val="000000"/>
            </w:rPr>
          </w:pPr>
          <w:del w:author="Parth Patel" w:date="2021-11-21T22:17:00Z" w:id="79">
            <w:r w:rsidDel="009A791A">
              <w:rPr>
                <w:rFonts w:ascii="Arial" w:hAnsi="Arial" w:eastAsia="Arial" w:cs="Arial"/>
                <w:noProof/>
                <w:color w:val="000000"/>
              </w:rPr>
              <w:delText>System Overview</w:delText>
            </w:r>
            <w:r w:rsidDel="009A791A">
              <w:rPr>
                <w:rFonts w:ascii="Arial" w:hAnsi="Arial" w:eastAsia="Arial" w:cs="Arial"/>
                <w:noProof/>
                <w:color w:val="000000"/>
              </w:rPr>
              <w:tab/>
            </w:r>
            <w:r w:rsidDel="009A791A">
              <w:rPr>
                <w:rFonts w:ascii="Arial" w:hAnsi="Arial" w:eastAsia="Arial" w:cs="Arial"/>
                <w:noProof/>
                <w:color w:val="000000"/>
              </w:rPr>
              <w:delText>4</w:delText>
            </w:r>
          </w:del>
        </w:p>
        <w:p w:rsidR="008F2A34" w:rsidDel="009A791A" w:rsidRDefault="00FD5A74" w14:paraId="412B851B" w14:textId="2437B59C">
          <w:pPr>
            <w:tabs>
              <w:tab w:val="right" w:pos="9360"/>
            </w:tabs>
            <w:ind w:left="0"/>
            <w:rPr>
              <w:del w:author="Parth Patel" w:date="2021-11-21T22:17:00Z" w:id="80"/>
              <w:rFonts w:ascii="Arial" w:hAnsi="Arial" w:eastAsia="Arial" w:cs="Arial"/>
              <w:noProof/>
              <w:color w:val="000000"/>
            </w:rPr>
          </w:pPr>
          <w:del w:author="Parth Patel" w:date="2021-11-21T22:17:00Z" w:id="81">
            <w:r w:rsidDel="009A791A">
              <w:rPr>
                <w:rFonts w:ascii="Arial" w:hAnsi="Arial" w:eastAsia="Arial" w:cs="Arial"/>
                <w:noProof/>
                <w:color w:val="000000"/>
              </w:rPr>
              <w:delText>Document Overview</w:delText>
            </w:r>
            <w:r w:rsidDel="009A791A">
              <w:rPr>
                <w:rFonts w:ascii="Arial" w:hAnsi="Arial" w:eastAsia="Arial" w:cs="Arial"/>
                <w:noProof/>
                <w:color w:val="000000"/>
              </w:rPr>
              <w:tab/>
            </w:r>
            <w:r w:rsidDel="009A791A">
              <w:rPr>
                <w:rFonts w:ascii="Arial" w:hAnsi="Arial" w:eastAsia="Arial" w:cs="Arial"/>
                <w:noProof/>
                <w:color w:val="000000"/>
              </w:rPr>
              <w:delText>5</w:delText>
            </w:r>
          </w:del>
        </w:p>
        <w:p w:rsidR="008F2A34" w:rsidDel="009A791A" w:rsidRDefault="00FD5A74" w14:paraId="3D9E373F" w14:textId="40DD6FC8">
          <w:pPr>
            <w:tabs>
              <w:tab w:val="right" w:pos="9360"/>
            </w:tabs>
            <w:ind w:left="0"/>
            <w:rPr>
              <w:del w:author="Parth Patel" w:date="2021-11-21T22:17:00Z" w:id="82"/>
              <w:rFonts w:ascii="Arial" w:hAnsi="Arial" w:eastAsia="Arial" w:cs="Arial"/>
              <w:noProof/>
              <w:color w:val="000000"/>
            </w:rPr>
          </w:pPr>
          <w:del w:author="Parth Patel" w:date="2021-11-21T22:17:00Z" w:id="83">
            <w:r w:rsidDel="009A791A">
              <w:rPr>
                <w:rFonts w:ascii="Arial" w:hAnsi="Arial" w:eastAsia="Arial" w:cs="Arial"/>
                <w:noProof/>
                <w:color w:val="000000"/>
              </w:rPr>
              <w:delText>General Requirements</w:delText>
            </w:r>
            <w:r w:rsidDel="009A791A">
              <w:rPr>
                <w:rFonts w:ascii="Arial" w:hAnsi="Arial" w:eastAsia="Arial" w:cs="Arial"/>
                <w:noProof/>
                <w:color w:val="000000"/>
              </w:rPr>
              <w:tab/>
            </w:r>
            <w:r w:rsidDel="009A791A">
              <w:rPr>
                <w:rFonts w:ascii="Arial" w:hAnsi="Arial" w:eastAsia="Arial" w:cs="Arial"/>
                <w:noProof/>
                <w:color w:val="000000"/>
              </w:rPr>
              <w:delText>5</w:delText>
            </w:r>
          </w:del>
        </w:p>
        <w:p w:rsidR="008F2A34" w:rsidDel="009A791A" w:rsidRDefault="00FD5A74" w14:paraId="79BA4EF0" w14:textId="6DD05A85">
          <w:pPr>
            <w:tabs>
              <w:tab w:val="right" w:pos="9360"/>
            </w:tabs>
            <w:ind w:left="0"/>
            <w:rPr>
              <w:del w:author="Parth Patel" w:date="2021-11-21T22:17:00Z" w:id="84"/>
              <w:rFonts w:ascii="Arial" w:hAnsi="Arial" w:eastAsia="Arial" w:cs="Arial"/>
              <w:noProof/>
              <w:color w:val="000000"/>
            </w:rPr>
          </w:pPr>
          <w:del w:author="Parth Patel" w:date="2021-11-21T22:17:00Z" w:id="85">
            <w:r w:rsidDel="009A791A">
              <w:rPr>
                <w:rFonts w:ascii="Arial" w:hAnsi="Arial" w:eastAsia="Arial" w:cs="Arial"/>
                <w:noProof/>
                <w:color w:val="000000"/>
              </w:rPr>
              <w:delText>Features and Requirements</w:delText>
            </w:r>
            <w:r w:rsidDel="009A791A">
              <w:rPr>
                <w:rFonts w:ascii="Arial" w:hAnsi="Arial" w:eastAsia="Arial" w:cs="Arial"/>
                <w:noProof/>
                <w:color w:val="000000"/>
              </w:rPr>
              <w:tab/>
            </w:r>
            <w:r w:rsidDel="009A791A">
              <w:rPr>
                <w:rFonts w:ascii="Arial" w:hAnsi="Arial" w:eastAsia="Arial" w:cs="Arial"/>
                <w:noProof/>
                <w:color w:val="000000"/>
              </w:rPr>
              <w:delText>5</w:delText>
            </w:r>
          </w:del>
        </w:p>
        <w:p w:rsidR="008F2A34" w:rsidDel="009A791A" w:rsidRDefault="00FD5A74" w14:paraId="7B735255" w14:textId="504305CE">
          <w:pPr>
            <w:tabs>
              <w:tab w:val="right" w:pos="9360"/>
            </w:tabs>
            <w:ind w:left="0"/>
            <w:rPr>
              <w:del w:author="Parth Patel" w:date="2021-11-21T22:17:00Z" w:id="86"/>
              <w:rFonts w:ascii="Arial" w:hAnsi="Arial" w:eastAsia="Arial" w:cs="Arial"/>
              <w:noProof/>
              <w:color w:val="000000"/>
            </w:rPr>
          </w:pPr>
          <w:del w:author="Parth Patel" w:date="2021-11-21T22:17:00Z" w:id="87">
            <w:r w:rsidDel="009A791A">
              <w:rPr>
                <w:rFonts w:ascii="Arial" w:hAnsi="Arial" w:eastAsia="Arial" w:cs="Arial"/>
                <w:noProof/>
                <w:color w:val="000000"/>
              </w:rPr>
              <w:delText>Schedule</w:delText>
            </w:r>
            <w:r w:rsidDel="009A791A">
              <w:rPr>
                <w:rFonts w:ascii="Arial" w:hAnsi="Arial" w:eastAsia="Arial" w:cs="Arial"/>
                <w:noProof/>
                <w:color w:val="000000"/>
              </w:rPr>
              <w:tab/>
            </w:r>
            <w:r w:rsidDel="009A791A">
              <w:rPr>
                <w:rFonts w:ascii="Arial" w:hAnsi="Arial" w:eastAsia="Arial" w:cs="Arial"/>
                <w:noProof/>
                <w:color w:val="000000"/>
              </w:rPr>
              <w:delText>11</w:delText>
            </w:r>
          </w:del>
        </w:p>
        <w:p w:rsidR="008F2A34" w:rsidDel="009A791A" w:rsidRDefault="00FD5A74" w14:paraId="122A7E8B" w14:textId="60D78829">
          <w:pPr>
            <w:tabs>
              <w:tab w:val="right" w:pos="9360"/>
            </w:tabs>
            <w:ind w:left="0"/>
            <w:rPr>
              <w:del w:author="Parth Patel" w:date="2021-11-21T22:17:00Z" w:id="88"/>
              <w:rFonts w:ascii="Arial" w:hAnsi="Arial" w:eastAsia="Arial" w:cs="Arial"/>
              <w:noProof/>
              <w:color w:val="000000"/>
            </w:rPr>
          </w:pPr>
          <w:del w:author="Parth Patel" w:date="2021-11-21T22:17:00Z" w:id="89">
            <w:r w:rsidDel="009A791A">
              <w:rPr>
                <w:rFonts w:ascii="Arial" w:hAnsi="Arial" w:eastAsia="Arial" w:cs="Arial"/>
                <w:noProof/>
                <w:color w:val="000000"/>
              </w:rPr>
              <w:delText>Milestones</w:delText>
            </w:r>
            <w:r w:rsidDel="009A791A">
              <w:rPr>
                <w:rFonts w:ascii="Arial" w:hAnsi="Arial" w:eastAsia="Arial" w:cs="Arial"/>
                <w:noProof/>
                <w:color w:val="000000"/>
              </w:rPr>
              <w:tab/>
            </w:r>
            <w:r w:rsidDel="009A791A">
              <w:rPr>
                <w:rFonts w:ascii="Arial" w:hAnsi="Arial" w:eastAsia="Arial" w:cs="Arial"/>
                <w:noProof/>
                <w:color w:val="000000"/>
              </w:rPr>
              <w:delText>12</w:delText>
            </w:r>
          </w:del>
        </w:p>
        <w:p w:rsidR="008F2A34" w:rsidDel="009A791A" w:rsidRDefault="00FD5A74" w14:paraId="0345511F" w14:textId="2DB7E19C">
          <w:pPr>
            <w:tabs>
              <w:tab w:val="right" w:pos="9360"/>
            </w:tabs>
            <w:ind w:left="0"/>
            <w:rPr>
              <w:del w:author="Parth Patel" w:date="2021-11-21T22:17:00Z" w:id="90"/>
              <w:rFonts w:ascii="Arial" w:hAnsi="Arial" w:eastAsia="Arial" w:cs="Arial"/>
              <w:noProof/>
              <w:color w:val="000000"/>
            </w:rPr>
          </w:pPr>
          <w:del w:author="Parth Patel" w:date="2021-11-21T22:17:00Z" w:id="91">
            <w:r w:rsidDel="009A791A">
              <w:rPr>
                <w:rFonts w:ascii="Arial" w:hAnsi="Arial" w:eastAsia="Arial" w:cs="Arial"/>
                <w:noProof/>
                <w:color w:val="000000"/>
              </w:rPr>
              <w:delText>Development Environment</w:delText>
            </w:r>
            <w:r w:rsidDel="009A791A">
              <w:rPr>
                <w:rFonts w:ascii="Arial" w:hAnsi="Arial" w:eastAsia="Arial" w:cs="Arial"/>
                <w:noProof/>
                <w:color w:val="000000"/>
              </w:rPr>
              <w:tab/>
            </w:r>
            <w:r w:rsidDel="009A791A">
              <w:rPr>
                <w:rFonts w:ascii="Arial" w:hAnsi="Arial" w:eastAsia="Arial" w:cs="Arial"/>
                <w:noProof/>
                <w:color w:val="000000"/>
              </w:rPr>
              <w:delText>12</w:delText>
            </w:r>
          </w:del>
        </w:p>
        <w:p w:rsidR="008F2A34" w:rsidRDefault="00FD5A74" w14:paraId="1545D5B3" w14:textId="77735715">
          <w:pPr>
            <w:tabs>
              <w:tab w:val="right" w:pos="9360"/>
            </w:tabs>
            <w:ind w:left="0"/>
            <w:rPr>
              <w:rFonts w:ascii="Arial" w:hAnsi="Arial" w:eastAsia="Arial" w:cs="Arial"/>
              <w:color w:val="000000"/>
            </w:rPr>
          </w:pPr>
          <w:del w:author="Parth Patel" w:date="2021-11-21T22:17:00Z" w:id="92">
            <w:r w:rsidDel="009A791A">
              <w:rPr>
                <w:rFonts w:ascii="Arial" w:hAnsi="Arial" w:eastAsia="Arial" w:cs="Arial"/>
                <w:noProof/>
                <w:color w:val="000000"/>
              </w:rPr>
              <w:delText>Version Control</w:delText>
            </w:r>
            <w:r w:rsidDel="009A791A">
              <w:rPr>
                <w:rFonts w:ascii="Arial" w:hAnsi="Arial" w:eastAsia="Arial" w:cs="Arial"/>
                <w:noProof/>
                <w:color w:val="000000"/>
              </w:rPr>
              <w:tab/>
            </w:r>
            <w:r w:rsidDel="009A791A">
              <w:rPr>
                <w:rFonts w:ascii="Arial" w:hAnsi="Arial" w:eastAsia="Arial" w:cs="Arial"/>
                <w:noProof/>
                <w:color w:val="000000"/>
              </w:rPr>
              <w:delText>13</w:delText>
            </w:r>
          </w:del>
          <w:r>
            <w:fldChar w:fldCharType="end"/>
          </w:r>
        </w:p>
      </w:sdtContent>
    </w:sdt>
    <w:p w:rsidR="008F2A34" w:rsidRDefault="008F2A34" w14:paraId="3323F9CA" w14:textId="77777777">
      <w:pPr>
        <w:rPr>
          <w:rFonts w:ascii="Arial" w:hAnsi="Arial" w:eastAsia="Arial" w:cs="Arial"/>
        </w:rPr>
      </w:pPr>
    </w:p>
    <w:p w:rsidR="008F2A34" w:rsidRDefault="008F2A34" w14:paraId="063288FD" w14:textId="77777777"/>
    <w:p w:rsidR="008F2A34" w:rsidRDefault="008F2A34" w14:paraId="5BBDF3C7" w14:textId="77777777">
      <w:pPr>
        <w:spacing w:before="0" w:after="200" w:line="276" w:lineRule="auto"/>
        <w:ind w:left="0"/>
        <w:jc w:val="center"/>
      </w:pPr>
    </w:p>
    <w:p w:rsidR="008F2A34" w:rsidRDefault="00FD5A74" w14:paraId="213DF708" w14:textId="77777777">
      <w:pPr>
        <w:spacing w:before="0" w:after="200" w:line="276" w:lineRule="auto"/>
        <w:ind w:left="0"/>
        <w:jc w:val="left"/>
      </w:pPr>
      <w:r>
        <w:br w:type="page"/>
      </w:r>
    </w:p>
    <w:p w:rsidR="008F2A34" w:rsidRDefault="00FD5A74" w14:paraId="613AAA4C" w14:textId="77777777">
      <w:pPr>
        <w:pStyle w:val="Heading2"/>
        <w:keepLines w:val="0"/>
        <w:spacing w:before="240" w:after="60" w:line="240" w:lineRule="auto"/>
        <w:rPr>
          <w:rFonts w:ascii="Arial" w:hAnsi="Arial" w:eastAsia="Arial" w:cs="Arial"/>
          <w:color w:val="000000"/>
          <w:sz w:val="24"/>
          <w:szCs w:val="24"/>
        </w:rPr>
      </w:pPr>
      <w:bookmarkStart w:name="_Toc88425527" w:id="93"/>
      <w:r>
        <w:rPr>
          <w:rFonts w:ascii="Arial" w:hAnsi="Arial" w:eastAsia="Arial" w:cs="Arial"/>
          <w:color w:val="000000"/>
          <w:sz w:val="24"/>
          <w:szCs w:val="24"/>
        </w:rPr>
        <w:t>System Overview</w:t>
      </w:r>
      <w:bookmarkEnd w:id="93"/>
    </w:p>
    <w:p w:rsidR="008F2A34" w:rsidRDefault="008F2A34" w14:paraId="22A40EE3" w14:textId="11459728"/>
    <w:p w:rsidR="00827000" w:rsidP="00827000" w:rsidRDefault="00827000" w14:paraId="4644193F" w14:textId="77777777">
      <w:pPr>
        <w:ind w:left="0"/>
        <w:rPr>
          <w:ins w:author="Parth Patel" w:date="2021-11-21T17:39:00Z" w:id="94"/>
        </w:rPr>
      </w:pPr>
      <w:ins w:author="Parth Patel" w:date="2021-11-21T17:39:00Z" w:id="95">
        <w:r>
          <w:t>Space Crucible is a two-dimensional, top-down perspective action-puzzle game with support for both single and multiple players. Levels will be defined as a series of square tiles on a fixed grid- however, player and monster movement will not be locked to discrete points on this grid.  The combat will be in real-time and take place on tile-based levels. Space Crucible will have a science fiction theme and will emphasize run-and-gun combat style. Players take on the role of “Exterminators” and must use a variety of tactics to combat foes, from weaponry to coercing them to fight each other.</w:t>
        </w:r>
      </w:ins>
    </w:p>
    <w:p w:rsidR="00827000" w:rsidP="00827000" w:rsidRDefault="00827000" w14:paraId="3D894FC4" w14:textId="77777777">
      <w:pPr>
        <w:rPr>
          <w:ins w:author="Parth Patel" w:date="2021-11-21T17:39:00Z" w:id="96"/>
        </w:rPr>
      </w:pPr>
    </w:p>
    <w:p w:rsidR="00827000" w:rsidP="00827000" w:rsidRDefault="00827000" w14:paraId="57C5EFCA" w14:textId="77777777">
      <w:pPr>
        <w:ind w:left="0"/>
        <w:rPr>
          <w:ins w:author="Parth Patel" w:date="2021-11-21T17:39:00Z" w:id="97"/>
        </w:rPr>
      </w:pPr>
      <w:ins w:author="Parth Patel" w:date="2021-11-21T17:39:00Z" w:id="98">
        <w:r>
          <w:t>The objective is to explore the map while eliminating monsters, dodging traps, and finding the exit to proceed to the next level. Multiplayer is a key feature; levels can be designed that require more than one player to complete (in fact, the multiplayer-oriented level design will be prioritized). A level editor will be included so users can create their scenarios and save them in a simple text-based format. Levels can be compiled into level packs using a simple archive format called a “.WAD”, which contains and organizes any necessary graphics, sounds, music, and monster code (defined in scripts, rather than hard-coded Java).</w:t>
        </w:r>
      </w:ins>
    </w:p>
    <w:p w:rsidR="00827000" w:rsidP="00827000" w:rsidRDefault="00827000" w14:paraId="5F8CED33" w14:textId="77777777">
      <w:pPr>
        <w:rPr>
          <w:ins w:author="Parth Patel" w:date="2021-11-21T17:39:00Z" w:id="99"/>
        </w:rPr>
      </w:pPr>
      <w:ins w:author="Parth Patel" w:date="2021-11-21T17:39:00Z" w:id="100">
        <w:r>
          <w:t xml:space="preserve"> </w:t>
        </w:r>
      </w:ins>
    </w:p>
    <w:p w:rsidR="00827000" w:rsidP="00827000" w:rsidRDefault="00827000" w14:paraId="3C74AF0B" w14:textId="3F5568C5">
      <w:pPr>
        <w:ind w:left="0"/>
        <w:rPr>
          <w:ins w:author="Parth Patel" w:date="2021-11-21T17:39:00Z" w:id="101"/>
        </w:rPr>
      </w:pPr>
      <w:ins w:author="Parth Patel" w:date="2021-11-21T17:39:00Z" w:id="102">
        <w:r>
          <w:t>Players will receive a launcher upon starting the game. The launcher will allow the user to pick a level pack, a specific level from the pack, choose a difficulty, and either launch a single-player session or join a multiplayer session by inputting the lobby code in the join lobby menu. Real-time action will use WASD or arrow keys to move the player, while the player can simultaneously aim using the mouse. Certain map tiles or objects can be interacted with to proceed in the level or trigger traps. An in-game chat will allow players to communicate with each other</w:t>
        </w:r>
      </w:ins>
      <w:ins w:author="Parth Patel" w:date="2021-11-21T23:22:00Z" w:id="103">
        <w:r w:rsidR="00531080">
          <w:t xml:space="preserve"> when playing in multiplayer mode</w:t>
        </w:r>
      </w:ins>
      <w:ins w:author="Parth Patel" w:date="2021-11-21T17:39:00Z" w:id="104">
        <w:r>
          <w:t>. A straightforward light system will allow tiles far from light “sources” to darken, obscuring important puzzle components or hiding sneak attacks. MIDI files will be used as background music.</w:t>
        </w:r>
      </w:ins>
    </w:p>
    <w:p w:rsidR="00827000" w:rsidP="00827000" w:rsidRDefault="00827000" w14:paraId="636C19F4" w14:textId="77777777">
      <w:pPr>
        <w:rPr>
          <w:ins w:author="Parth Patel" w:date="2021-11-21T17:39:00Z" w:id="105"/>
        </w:rPr>
      </w:pPr>
      <w:ins w:author="Parth Patel" w:date="2021-11-21T17:39:00Z" w:id="106">
        <w:r>
          <w:t xml:space="preserve"> </w:t>
        </w:r>
      </w:ins>
    </w:p>
    <w:p w:rsidR="00827000" w:rsidP="00827000" w:rsidRDefault="00827000" w14:paraId="452C8121" w14:textId="77777777">
      <w:pPr>
        <w:ind w:left="0"/>
        <w:rPr>
          <w:ins w:author="Parth Patel" w:date="2021-11-21T17:39:00Z" w:id="107"/>
        </w:rPr>
      </w:pPr>
      <w:ins w:author="Parth Patel" w:date="2021-11-21T17:39:00Z" w:id="108">
        <w:r>
          <w:t xml:space="preserve">There will be a Master server that will handle all clients connecting to the multiplayer game mode. Once a player has selected create a lobby or join a lobby option, they will be directed to a specific game server. Each lobby will have a game server that will handle all incoming connections and data from the clients. In multiplayer mode, the game server controls the whole game to ensure that all players are in sync and the host does not have an advantage over other players. The clients are only responsible for sending their input data to the game server; the game server handles moving the players and sending the updated rendering data back to the clients. </w:t>
        </w:r>
      </w:ins>
    </w:p>
    <w:p w:rsidR="00827000" w:rsidP="00827000" w:rsidRDefault="00827000" w14:paraId="5762A082" w14:textId="77777777">
      <w:pPr>
        <w:rPr>
          <w:ins w:author="Parth Patel" w:date="2021-11-21T17:39:00Z" w:id="109"/>
        </w:rPr>
      </w:pPr>
    </w:p>
    <w:p w:rsidR="00827000" w:rsidP="00827000" w:rsidRDefault="00827000" w14:paraId="7DB48D0A" w14:textId="77777777">
      <w:pPr>
        <w:ind w:left="0"/>
        <w:rPr>
          <w:ins w:author="Parth Patel" w:date="2021-11-21T17:39:00Z" w:id="110"/>
        </w:rPr>
      </w:pPr>
      <w:ins w:author="Parth Patel" w:date="2021-11-21T17:39:00Z" w:id="111">
        <w:r>
          <w:t xml:space="preserve">Players will be able to host their own lobbies by selecting Create Lobby option in the co-op mode menu. Each lobby will have its unique 4-digit code that the host can share with other players to invite them to the lobby. The 4-digit code is linked with the lobby’s IP address and port number. When the client makes a request to create a lobby, the master server sends the lobby info to the client, and then the client joins the lobby. The players who want to join an existing lobby will choose the Join Lobby option and input the unique 4-digit code. The join lobby request is sent to the master server, and the master server finds the lobby associated with the code and sends the lobby details back to the client. The lobby host will have access to the difficulty selection menu and start game option that other players won’t be able to see. Once the host selects the start game option, the level beings for all players in the lobby. If the host leaves the lobby before starting a game, the host privileges are passed on to the player who joined second. </w:t>
        </w:r>
      </w:ins>
    </w:p>
    <w:p w:rsidR="00827000" w:rsidP="00827000" w:rsidRDefault="00827000" w14:paraId="1293B577" w14:textId="77777777">
      <w:pPr>
        <w:rPr>
          <w:ins w:author="Parth Patel" w:date="2021-11-21T17:39:00Z" w:id="112"/>
        </w:rPr>
      </w:pPr>
    </w:p>
    <w:p w:rsidR="00827000" w:rsidP="00827000" w:rsidRDefault="00827000" w14:paraId="47A56162" w14:textId="77777777">
      <w:pPr>
        <w:ind w:left="0"/>
        <w:rPr>
          <w:ins w:author="Parth Patel" w:date="2021-11-21T17:39:00Z" w:id="113"/>
        </w:rPr>
      </w:pPr>
      <w:ins w:author="Parth Patel" w:date="2021-11-21T17:39:00Z" w:id="114">
        <w:r>
          <w:t xml:space="preserve">Once the lobby host starts the level, new players can still join the ongoing level as long as they have the lobby code. This feature also allows players to leave and join the ongoing game as they wish. Another feature we implemented is if a player leaves in an ongoing game, the player will be replaced by a bot/AI player who will help the players finish the level. The bot player can follow the closet player and shoot and chase the visible enemies. </w:t>
        </w:r>
      </w:ins>
    </w:p>
    <w:p w:rsidR="00827000" w:rsidP="00827000" w:rsidRDefault="00827000" w14:paraId="2E95CD8F" w14:textId="77777777">
      <w:pPr>
        <w:rPr>
          <w:ins w:author="Parth Patel" w:date="2021-11-21T17:39:00Z" w:id="115"/>
        </w:rPr>
      </w:pPr>
    </w:p>
    <w:p w:rsidR="00827000" w:rsidP="00827000" w:rsidRDefault="00827000" w14:paraId="43FBC270" w14:textId="77777777">
      <w:pPr>
        <w:ind w:left="0"/>
        <w:rPr>
          <w:ins w:author="Parth Patel" w:date="2021-11-21T17:39:00Z" w:id="116"/>
        </w:rPr>
      </w:pPr>
      <w:ins w:author="Parth Patel" w:date="2021-11-21T17:39:00Z" w:id="117">
        <w:r>
          <w:t>Server administrators can use the remote control (RCON) application to monitor the servers and send instructions to perform certain tasks. The RCON client can log into both the master server and the game servers using a lobby code (or MASTER for the master server) and a password (the master server’s host chooses the master password, the game server password is generated randomly upon lobby creation). When RCON is connected to the master server, it can monitor the number of game servers the master is hosting and check their lobby codes, RCON passwords, and add-on files. When connected to a game server, player positions and health and packet information can be monitored in real-time, chat can be sent to the players from the server, and settings such as game skill and level can be changed.</w:t>
        </w:r>
      </w:ins>
    </w:p>
    <w:p w:rsidR="00827000" w:rsidP="00827000" w:rsidRDefault="00827000" w14:paraId="2C5F1436" w14:textId="77777777">
      <w:pPr>
        <w:rPr>
          <w:ins w:author="Parth Patel" w:date="2021-11-21T17:39:00Z" w:id="118"/>
        </w:rPr>
      </w:pPr>
    </w:p>
    <w:p w:rsidR="00827000" w:rsidP="00827000" w:rsidRDefault="00827000" w14:paraId="56972712" w14:textId="77777777">
      <w:pPr>
        <w:ind w:left="0"/>
        <w:rPr>
          <w:ins w:author="Parth Patel" w:date="2021-11-21T17:39:00Z" w:id="119"/>
        </w:rPr>
      </w:pPr>
      <w:ins w:author="Parth Patel" w:date="2021-11-21T17:39:00Z" w:id="120">
        <w:r>
          <w:t>The program will be written in Java and will support all desktop operating systems (i.e., Windows, macOS, and Linux). There will be separate executable JAR files for the master and game servers, client programs.</w:t>
        </w:r>
      </w:ins>
    </w:p>
    <w:p w:rsidR="00827000" w:rsidP="00827000" w:rsidRDefault="00827000" w14:paraId="7FC2B401" w14:textId="77777777">
      <w:pPr>
        <w:rPr>
          <w:ins w:author="Parth Patel" w:date="2021-11-21T17:39:00Z" w:id="121"/>
        </w:rPr>
      </w:pPr>
    </w:p>
    <w:p w:rsidR="008F2A34" w:rsidDel="009F222E" w:rsidP="00827000" w:rsidRDefault="00827000" w14:paraId="0ADBD5D0" w14:textId="6B807BBA">
      <w:pPr>
        <w:ind w:left="0"/>
        <w:rPr>
          <w:del w:author="Parth Patel" w:date="2021-11-19T23:25:00Z" w:id="122"/>
        </w:rPr>
      </w:pPr>
      <w:ins w:author="Parth Patel" w:date="2021-11-21T17:39:00Z" w:id="123">
        <w:r>
          <w:t xml:space="preserve">A Java IDE will be necessary to develop this project, preferably a common one shared by all developers. The Java LibGDX library is a game development library that includes graphic, sound, music, and networking functionality and will be the framework we use to develop the game. An open-source library, </w:t>
        </w:r>
        <w:proofErr w:type="spellStart"/>
        <w:r>
          <w:t>DoomStruct</w:t>
        </w:r>
        <w:proofErr w:type="spellEnd"/>
        <w:r>
          <w:t>, exists to manipulate .WAD files, which will be used to access game data neatly in an archive format. The KryoNet library is used for network operations, exchanging packets between the game client and the master and game servers over the TCP protocol.</w:t>
        </w:r>
      </w:ins>
      <w:del w:author="Parth Patel" w:date="2021-11-19T23:25:00Z" w:id="124">
        <w:r w:rsidDel="009F222E" w:rsidR="00FD5A74">
          <w:delText>The proposed application, Space Crucible, is a two-dimensional, top-down perspective action-puzzle game with support for both single and multiple players. Levels will use a tile-based format though the action will be in real-time and motion will not be locked to the grid. The combat will be in real-time and take place on tile-based levels similar to the game “Hammerwatch.” However, Space Crucible will have a science fiction theme rather than fantasy, will not likely include role-playing elements, and will emphasize run-and-gun combat rather than a hack-and-slash style.</w:delText>
        </w:r>
      </w:del>
    </w:p>
    <w:p w:rsidR="008F2A34" w:rsidDel="009F222E" w:rsidRDefault="008F2A34" w14:paraId="2EA63AA5" w14:textId="68DC0FBB">
      <w:pPr>
        <w:ind w:left="0"/>
        <w:rPr>
          <w:del w:author="Parth Patel" w:date="2021-11-19T23:25:00Z" w:id="125"/>
        </w:rPr>
      </w:pPr>
    </w:p>
    <w:p w:rsidR="008F2A34" w:rsidDel="009F222E" w:rsidRDefault="00FD5A74" w14:paraId="3A249A9E" w14:textId="40B4FC87">
      <w:pPr>
        <w:ind w:left="0"/>
        <w:rPr>
          <w:del w:author="Parth Patel" w:date="2021-11-19T23:25:00Z" w:id="126"/>
        </w:rPr>
      </w:pPr>
      <w:del w:author="Parth Patel" w:date="2021-11-19T23:25:00Z" w:id="127">
        <w:r w:rsidDel="009F222E">
          <w:delText>The objective is to solve puzzles in order to proceed to the next level, eliminating monsters and dodging traps along the way.  Multiplayer is a key feature- levels can be designed that require more than one player to complete (in fact, the multiplayer-oriented level design will be prioritized). A level editor will be included so users can create their own scenarios and save them in a simple text-based format. Levels can be compiled into level packs using a simple archive format called a “.WAD”, which also contains and organizes any necessary graphics, sounds, and/or music.</w:delText>
        </w:r>
      </w:del>
    </w:p>
    <w:p w:rsidR="008F2A34" w:rsidDel="009F222E" w:rsidRDefault="008F2A34" w14:paraId="294C6E99" w14:textId="7A48A12E">
      <w:pPr>
        <w:pBdr>
          <w:top w:val="nil"/>
          <w:left w:val="nil"/>
          <w:bottom w:val="nil"/>
          <w:right w:val="nil"/>
          <w:between w:val="nil"/>
        </w:pBdr>
        <w:spacing w:before="0" w:after="0"/>
        <w:ind w:left="0"/>
        <w:jc w:val="left"/>
        <w:rPr>
          <w:del w:author="Parth Patel" w:date="2021-11-19T23:25:00Z" w:id="128"/>
        </w:rPr>
      </w:pPr>
      <w:bookmarkStart w:name="_heading=h.3znysh7" w:colFirst="0" w:colLast="0" w:id="129"/>
      <w:bookmarkEnd w:id="129"/>
    </w:p>
    <w:p w:rsidR="008F2A34" w:rsidDel="009F222E" w:rsidRDefault="00FD5A74" w14:paraId="743BBD32" w14:textId="4C8C8A43">
      <w:pPr>
        <w:pBdr>
          <w:top w:val="nil"/>
          <w:left w:val="nil"/>
          <w:bottom w:val="nil"/>
          <w:right w:val="nil"/>
          <w:between w:val="nil"/>
        </w:pBdr>
        <w:spacing w:before="0" w:after="0"/>
        <w:ind w:left="0"/>
        <w:jc w:val="left"/>
        <w:rPr>
          <w:del w:author="Parth Patel" w:date="2021-11-19T23:25:00Z" w:id="130"/>
          <w:rFonts w:ascii="Cambria" w:hAnsi="Cambria" w:eastAsia="Cambria" w:cs="Cambria"/>
          <w:color w:val="000000"/>
        </w:rPr>
      </w:pPr>
      <w:bookmarkStart w:name="_heading=h.x9ng9ytdvsto" w:colFirst="0" w:colLast="0" w:id="131"/>
      <w:bookmarkEnd w:id="131"/>
      <w:del w:author="Parth Patel" w:date="2021-11-19T23:25:00Z" w:id="132">
        <w:r w:rsidDel="009F222E">
          <w:rPr>
            <w:rFonts w:eastAsia="Times New Roman"/>
            <w:color w:val="000000"/>
          </w:rPr>
          <w:delText>Players will receive a launcher upon starting the game. The launcher will allow the user to pick a level pack, a specific level from the pack, choose the difficulty, and either launch a single-player session or join a multiplayer session by connecting to the server’s IP. Real-time action will use WASD or arrow keys to move the player, while the player can simultaneously aim using the mouse. Certain map tiles or objects can be interacted with to proceed in the level, or trigger traps. An in-game chat will allow players to communicate. A very simple light system will allow tiles far from light “sources” to darken, obscuring important puzzle components or hiding sneak attacks. MIDI files will be used as background music.</w:delText>
        </w:r>
      </w:del>
    </w:p>
    <w:p w:rsidR="008F2A34" w:rsidDel="009F222E" w:rsidRDefault="008F2A34" w14:paraId="32D60A4C" w14:textId="46A10DAC">
      <w:pPr>
        <w:pBdr>
          <w:top w:val="nil"/>
          <w:left w:val="nil"/>
          <w:bottom w:val="nil"/>
          <w:right w:val="nil"/>
          <w:between w:val="nil"/>
        </w:pBdr>
        <w:spacing w:before="0" w:after="0"/>
        <w:ind w:left="0"/>
        <w:jc w:val="left"/>
        <w:rPr>
          <w:del w:author="Parth Patel" w:date="2021-11-19T23:25:00Z" w:id="133"/>
        </w:rPr>
      </w:pPr>
      <w:bookmarkStart w:name="_heading=h.tyjcwt" w:colFirst="0" w:colLast="0" w:id="134"/>
      <w:bookmarkEnd w:id="134"/>
    </w:p>
    <w:p w:rsidR="008F2A34" w:rsidDel="009F222E" w:rsidRDefault="00FD5A74" w14:paraId="5855C513" w14:textId="41A5BA0F">
      <w:pPr>
        <w:pBdr>
          <w:top w:val="nil"/>
          <w:left w:val="nil"/>
          <w:bottom w:val="nil"/>
          <w:right w:val="nil"/>
          <w:between w:val="nil"/>
        </w:pBdr>
        <w:spacing w:before="0" w:after="0"/>
        <w:ind w:left="0"/>
        <w:jc w:val="left"/>
        <w:rPr>
          <w:del w:author="Parth Patel" w:date="2021-11-19T23:25:00Z" w:id="135"/>
          <w:rFonts w:eastAsia="Times New Roman"/>
          <w:color w:val="000000"/>
        </w:rPr>
      </w:pPr>
      <w:bookmarkStart w:name="_heading=h.woapq1anz2n7" w:colFirst="0" w:colLast="0" w:id="136"/>
      <w:bookmarkEnd w:id="136"/>
      <w:del w:author="Parth Patel" w:date="2021-11-19T23:25:00Z" w:id="137">
        <w:r w:rsidDel="009F222E">
          <w:rPr>
            <w:rFonts w:eastAsia="Times New Roman"/>
            <w:color w:val="000000"/>
          </w:rPr>
          <w:delText>The program will be written in Java and will support all desktop operating systems (i.e. Windows, macOS, and Linux). There will be separate executable JAR files for the server and client programs, as well as the level editor.</w:delText>
        </w:r>
      </w:del>
    </w:p>
    <w:p w:rsidR="008F2A34" w:rsidDel="009F222E" w:rsidRDefault="00FD5A74" w14:paraId="6D763DF8" w14:textId="56DAFD27">
      <w:pPr>
        <w:pBdr>
          <w:top w:val="nil"/>
          <w:left w:val="nil"/>
          <w:bottom w:val="nil"/>
          <w:right w:val="nil"/>
          <w:between w:val="nil"/>
        </w:pBdr>
        <w:spacing w:before="0" w:after="0"/>
        <w:ind w:left="0"/>
        <w:jc w:val="left"/>
        <w:rPr>
          <w:del w:author="Parth Patel" w:date="2021-11-19T23:25:00Z" w:id="138"/>
        </w:rPr>
      </w:pPr>
      <w:del w:author="Parth Patel" w:date="2021-11-19T23:25:00Z" w:id="139">
        <w:r w:rsidDel="009F222E">
          <w:rPr>
            <w:rFonts w:eastAsia="Times New Roman"/>
            <w:color w:val="000000"/>
          </w:rPr>
          <w:delText xml:space="preserve"> </w:delText>
        </w:r>
      </w:del>
    </w:p>
    <w:p w:rsidR="008F2A34" w:rsidDel="009F222E" w:rsidRDefault="00FD5A74" w14:paraId="6C344BA7" w14:textId="1D2D6D7E">
      <w:pPr>
        <w:pBdr>
          <w:top w:val="nil"/>
          <w:left w:val="nil"/>
          <w:bottom w:val="nil"/>
          <w:right w:val="nil"/>
          <w:between w:val="nil"/>
        </w:pBdr>
        <w:spacing w:before="0" w:after="0"/>
        <w:ind w:left="0"/>
        <w:jc w:val="left"/>
        <w:rPr>
          <w:del w:author="Parth Patel" w:date="2021-11-19T23:25:00Z" w:id="140"/>
        </w:rPr>
      </w:pPr>
      <w:del w:author="Parth Patel" w:date="2021-11-19T23:25:00Z" w:id="141">
        <w:r w:rsidDel="009F222E">
          <w:rPr>
            <w:rFonts w:eastAsia="Times New Roman"/>
            <w:color w:val="000000"/>
          </w:rPr>
          <w:delText>To develop this project, a Java IDE will be necessary, preferably a common one shared by all participants. The Java libGDX library is a game development library that includes graphic, sound, music, and networking functionality, and will be the framework we use to develop the game. An open-source library, DoomStruct, exists in order to manipulate.WAD files, which will be used to access game data neatly in an archive format</w:delText>
        </w:r>
      </w:del>
      <w:del w:author="Parth Patel" w:date="2021-11-21T16:17:00Z" w:id="142">
        <w:r w:rsidDel="002B3B21">
          <w:rPr>
            <w:rFonts w:eastAsia="Times New Roman"/>
            <w:color w:val="000000"/>
          </w:rPr>
          <w:delText>.</w:delText>
        </w:r>
        <w:r w:rsidDel="002B3B21">
          <w:delText xml:space="preserve"> </w:delText>
        </w:r>
      </w:del>
    </w:p>
    <w:p w:rsidR="008F2A34" w:rsidDel="009F222E" w:rsidRDefault="008F2A34" w14:paraId="2D47298D" w14:textId="77777777">
      <w:pPr>
        <w:pStyle w:val="Heading2"/>
        <w:spacing w:before="0"/>
        <w:rPr>
          <w:del w:author="Parth Patel" w:date="2021-11-19T23:25:00Z" w:id="143"/>
          <w:rFonts w:ascii="Arial" w:hAnsi="Arial" w:eastAsia="Arial" w:cs="Arial"/>
          <w:color w:val="000000"/>
          <w:sz w:val="24"/>
          <w:szCs w:val="24"/>
        </w:rPr>
      </w:pPr>
      <w:bookmarkStart w:name="_heading=h.i9mr7mgzx40k" w:colFirst="0" w:colLast="0" w:id="144"/>
      <w:bookmarkEnd w:id="144"/>
    </w:p>
    <w:p w:rsidR="008F2A34" w:rsidDel="009F222E" w:rsidRDefault="008F2A34" w14:paraId="1E11BEA5" w14:textId="21AB489C">
      <w:pPr>
        <w:rPr>
          <w:del w:author="Parth Patel" w:date="2021-11-19T23:25:00Z" w:id="145"/>
        </w:rPr>
      </w:pPr>
    </w:p>
    <w:p w:rsidR="008F2A34" w:rsidDel="009F222E" w:rsidRDefault="008F2A34" w14:paraId="29CB912A" w14:textId="430D3FBF">
      <w:pPr>
        <w:rPr>
          <w:del w:author="Parth Patel" w:date="2021-11-19T23:25:00Z" w:id="146"/>
        </w:rPr>
      </w:pPr>
    </w:p>
    <w:p w:rsidR="008F2A34" w:rsidDel="009F222E" w:rsidRDefault="008F2A34" w14:paraId="018CCE34" w14:textId="6E534944">
      <w:pPr>
        <w:pStyle w:val="Heading2"/>
        <w:spacing w:before="0"/>
        <w:rPr>
          <w:del w:author="Parth Patel" w:date="2021-11-19T23:25:00Z" w:id="147"/>
          <w:rFonts w:ascii="Arial" w:hAnsi="Arial" w:eastAsia="Arial" w:cs="Arial"/>
          <w:color w:val="000000"/>
          <w:sz w:val="24"/>
          <w:szCs w:val="24"/>
        </w:rPr>
      </w:pPr>
      <w:bookmarkStart w:name="_heading=h.x7az34mtemlw" w:colFirst="0" w:colLast="0" w:id="148"/>
      <w:bookmarkEnd w:id="148"/>
    </w:p>
    <w:p w:rsidR="008F2A34" w:rsidDel="009F222E" w:rsidRDefault="008F2A34" w14:paraId="11CF617B" w14:textId="77777777">
      <w:pPr>
        <w:pStyle w:val="Heading2"/>
        <w:spacing w:before="0"/>
        <w:rPr>
          <w:del w:author="Parth Patel" w:date="2021-11-19T23:25:00Z" w:id="149"/>
          <w:rFonts w:ascii="Arial" w:hAnsi="Arial" w:eastAsia="Arial" w:cs="Arial"/>
          <w:color w:val="000000"/>
          <w:sz w:val="24"/>
          <w:szCs w:val="24"/>
        </w:rPr>
      </w:pPr>
      <w:bookmarkStart w:name="_heading=h.a9m3ljps9d14" w:colFirst="0" w:colLast="0" w:id="150"/>
      <w:bookmarkEnd w:id="150"/>
    </w:p>
    <w:p w:rsidR="008F2A34" w:rsidDel="009F222E" w:rsidP="009F222E" w:rsidRDefault="008F2A34" w14:paraId="5BDB7530" w14:textId="0C2EAF77">
      <w:pPr>
        <w:ind w:left="0"/>
        <w:rPr>
          <w:del w:author="Parth Patel" w:date="2021-11-19T23:25:00Z" w:id="151"/>
        </w:rPr>
        <w:pPrChange w:author="Parth Patel" w:date="2021-11-19T23:25:00Z" w:id="152">
          <w:pPr/>
        </w:pPrChange>
      </w:pPr>
    </w:p>
    <w:p w:rsidR="009F222E" w:rsidP="009F222E" w:rsidRDefault="009F222E" w14:paraId="123BF824" w14:textId="77777777">
      <w:pPr>
        <w:pBdr>
          <w:top w:val="nil"/>
          <w:left w:val="nil"/>
          <w:bottom w:val="nil"/>
          <w:right w:val="nil"/>
          <w:between w:val="nil"/>
        </w:pBdr>
        <w:spacing w:before="0" w:after="0"/>
        <w:ind w:left="0"/>
        <w:jc w:val="left"/>
        <w:rPr>
          <w:ins w:author="Parth Patel" w:date="2021-11-19T23:25:00Z" w:id="153"/>
          <w:rFonts w:ascii="Arial" w:hAnsi="Arial" w:eastAsia="Arial" w:cs="Arial"/>
          <w:b/>
          <w:bCs/>
          <w:color w:val="000000"/>
        </w:rPr>
        <w:pPrChange w:author="Parth Patel" w:date="2021-11-19T23:25:00Z" w:id="154">
          <w:pPr>
            <w:suppressAutoHyphens w:val="0"/>
          </w:pPr>
        </w:pPrChange>
      </w:pPr>
      <w:ins w:author="Parth Patel" w:date="2021-11-19T23:25:00Z" w:id="155">
        <w:r>
          <w:rPr>
            <w:rFonts w:ascii="Arial" w:hAnsi="Arial" w:eastAsia="Arial" w:cs="Arial"/>
            <w:color w:val="000000"/>
          </w:rPr>
          <w:br w:type="page"/>
        </w:r>
      </w:ins>
    </w:p>
    <w:p w:rsidR="008F2A34" w:rsidRDefault="00FD5A74" w14:paraId="0D2B9F0D" w14:textId="127E4C26">
      <w:pPr>
        <w:pStyle w:val="Heading2"/>
        <w:spacing w:before="0"/>
        <w:rPr>
          <w:rFonts w:ascii="Arial" w:hAnsi="Arial" w:eastAsia="Arial" w:cs="Arial"/>
          <w:color w:val="000000"/>
          <w:sz w:val="24"/>
          <w:szCs w:val="24"/>
        </w:rPr>
      </w:pPr>
      <w:bookmarkStart w:name="_Toc88425528" w:id="156"/>
      <w:r>
        <w:rPr>
          <w:rFonts w:ascii="Arial" w:hAnsi="Arial" w:eastAsia="Arial" w:cs="Arial"/>
          <w:color w:val="000000"/>
          <w:sz w:val="24"/>
          <w:szCs w:val="24"/>
        </w:rPr>
        <w:t>Document Overview</w:t>
      </w:r>
      <w:bookmarkEnd w:id="156"/>
    </w:p>
    <w:p w:rsidR="008F2A34" w:rsidRDefault="00FD5A74" w14:paraId="5D816108" w14:textId="77777777">
      <w:pPr>
        <w:widowControl w:val="0"/>
        <w:spacing w:before="0" w:after="240"/>
      </w:pPr>
      <w:r>
        <w:t>This document describes the design and features of the game, tasks to be performed, the schedule and milestones to follow, and development requirements to complete the game. It includes the following sections:</w:t>
      </w:r>
    </w:p>
    <w:p w:rsidR="008F2A34" w:rsidRDefault="00FD5A74" w14:paraId="4774494C" w14:textId="77777777">
      <w:pPr>
        <w:widowControl w:val="0"/>
        <w:numPr>
          <w:ilvl w:val="0"/>
          <w:numId w:val="1"/>
        </w:numPr>
        <w:pBdr>
          <w:top w:val="nil"/>
          <w:left w:val="nil"/>
          <w:bottom w:val="nil"/>
          <w:right w:val="nil"/>
          <w:between w:val="nil"/>
        </w:pBdr>
        <w:spacing w:before="0" w:after="0"/>
        <w:jc w:val="left"/>
      </w:pPr>
      <w:r>
        <w:t>System Overview</w:t>
      </w:r>
    </w:p>
    <w:p w:rsidR="008F2A34" w:rsidRDefault="00FD5A74" w14:paraId="532CB6D5" w14:textId="77777777">
      <w:pPr>
        <w:widowControl w:val="0"/>
        <w:numPr>
          <w:ilvl w:val="0"/>
          <w:numId w:val="1"/>
        </w:numPr>
        <w:pBdr>
          <w:top w:val="nil"/>
          <w:left w:val="nil"/>
          <w:bottom w:val="nil"/>
          <w:right w:val="nil"/>
          <w:between w:val="nil"/>
        </w:pBdr>
        <w:spacing w:before="0" w:after="0"/>
        <w:jc w:val="left"/>
      </w:pPr>
      <w:r>
        <w:t>General Requirements</w:t>
      </w:r>
    </w:p>
    <w:p w:rsidR="008F2A34" w:rsidRDefault="00FD5A74" w14:paraId="756EFB7E" w14:textId="77777777">
      <w:pPr>
        <w:widowControl w:val="0"/>
        <w:numPr>
          <w:ilvl w:val="0"/>
          <w:numId w:val="1"/>
        </w:numPr>
        <w:pBdr>
          <w:top w:val="nil"/>
          <w:left w:val="nil"/>
          <w:bottom w:val="nil"/>
          <w:right w:val="nil"/>
          <w:between w:val="nil"/>
        </w:pBdr>
        <w:spacing w:before="0" w:after="0"/>
        <w:jc w:val="left"/>
      </w:pPr>
      <w:r>
        <w:t>Features and Requirements</w:t>
      </w:r>
    </w:p>
    <w:p w:rsidR="008F2A34" w:rsidRDefault="00FD5A74" w14:paraId="3DB3031D" w14:textId="77777777">
      <w:pPr>
        <w:widowControl w:val="0"/>
        <w:numPr>
          <w:ilvl w:val="0"/>
          <w:numId w:val="1"/>
        </w:numPr>
        <w:pBdr>
          <w:top w:val="nil"/>
          <w:left w:val="nil"/>
          <w:bottom w:val="nil"/>
          <w:right w:val="nil"/>
          <w:between w:val="nil"/>
        </w:pBdr>
        <w:spacing w:before="0" w:after="0"/>
        <w:jc w:val="left"/>
      </w:pPr>
      <w:r>
        <w:t>Activities</w:t>
      </w:r>
    </w:p>
    <w:p w:rsidR="008F2A34" w:rsidRDefault="00FD5A74" w14:paraId="178B5092" w14:textId="77777777">
      <w:pPr>
        <w:widowControl w:val="0"/>
        <w:numPr>
          <w:ilvl w:val="0"/>
          <w:numId w:val="1"/>
        </w:numPr>
        <w:pBdr>
          <w:top w:val="nil"/>
          <w:left w:val="nil"/>
          <w:bottom w:val="nil"/>
          <w:right w:val="nil"/>
          <w:between w:val="nil"/>
        </w:pBdr>
        <w:spacing w:before="0" w:after="0"/>
        <w:jc w:val="left"/>
      </w:pPr>
      <w:r>
        <w:t>Tasks</w:t>
      </w:r>
    </w:p>
    <w:p w:rsidR="008F2A34" w:rsidRDefault="00FD5A74" w14:paraId="569EAD21" w14:textId="77777777">
      <w:pPr>
        <w:widowControl w:val="0"/>
        <w:numPr>
          <w:ilvl w:val="0"/>
          <w:numId w:val="1"/>
        </w:numPr>
        <w:pBdr>
          <w:top w:val="nil"/>
          <w:left w:val="nil"/>
          <w:bottom w:val="nil"/>
          <w:right w:val="nil"/>
          <w:between w:val="nil"/>
        </w:pBdr>
        <w:spacing w:before="0" w:after="0"/>
        <w:jc w:val="left"/>
      </w:pPr>
      <w:r>
        <w:t>Schedule</w:t>
      </w:r>
    </w:p>
    <w:p w:rsidR="008F2A34" w:rsidRDefault="00FD5A74" w14:paraId="2064BEC1" w14:textId="77777777">
      <w:pPr>
        <w:widowControl w:val="0"/>
        <w:numPr>
          <w:ilvl w:val="0"/>
          <w:numId w:val="1"/>
        </w:numPr>
        <w:pBdr>
          <w:top w:val="nil"/>
          <w:left w:val="nil"/>
          <w:bottom w:val="nil"/>
          <w:right w:val="nil"/>
          <w:between w:val="nil"/>
        </w:pBdr>
        <w:spacing w:before="0" w:after="0"/>
        <w:jc w:val="left"/>
      </w:pPr>
      <w:r>
        <w:t>Milestone</w:t>
      </w:r>
    </w:p>
    <w:p w:rsidR="008F2A34" w:rsidRDefault="00FD5A74" w14:paraId="53F6BDF1" w14:textId="77777777">
      <w:pPr>
        <w:widowControl w:val="0"/>
        <w:numPr>
          <w:ilvl w:val="0"/>
          <w:numId w:val="1"/>
        </w:numPr>
        <w:pBdr>
          <w:top w:val="nil"/>
          <w:left w:val="nil"/>
          <w:bottom w:val="nil"/>
          <w:right w:val="nil"/>
          <w:between w:val="nil"/>
        </w:pBdr>
        <w:spacing w:before="0" w:after="0"/>
        <w:jc w:val="left"/>
      </w:pPr>
      <w:r>
        <w:t>Development Environment</w:t>
      </w:r>
    </w:p>
    <w:p w:rsidR="008F2A34" w:rsidRDefault="00FD5A74" w14:paraId="3BE1997F" w14:textId="77777777">
      <w:pPr>
        <w:widowControl w:val="0"/>
        <w:numPr>
          <w:ilvl w:val="0"/>
          <w:numId w:val="1"/>
        </w:numPr>
        <w:pBdr>
          <w:top w:val="nil"/>
          <w:left w:val="nil"/>
          <w:bottom w:val="nil"/>
          <w:right w:val="nil"/>
          <w:between w:val="nil"/>
        </w:pBdr>
        <w:spacing w:before="0" w:after="0"/>
        <w:jc w:val="left"/>
      </w:pPr>
      <w:r>
        <w:t>Version Control</w:t>
      </w:r>
    </w:p>
    <w:p w:rsidR="008F2A34" w:rsidRDefault="008F2A34" w14:paraId="58CA79E6" w14:textId="77777777">
      <w:pPr>
        <w:widowControl w:val="0"/>
        <w:pBdr>
          <w:top w:val="nil"/>
          <w:left w:val="nil"/>
          <w:bottom w:val="nil"/>
          <w:right w:val="nil"/>
          <w:between w:val="nil"/>
        </w:pBdr>
        <w:spacing w:before="0" w:after="0"/>
        <w:ind w:left="0"/>
        <w:jc w:val="left"/>
      </w:pPr>
    </w:p>
    <w:p w:rsidR="008F2A34" w:rsidRDefault="00FD5A74" w14:paraId="6AB34172" w14:textId="77777777">
      <w:pPr>
        <w:pStyle w:val="Heading2"/>
        <w:widowControl w:val="0"/>
        <w:spacing w:before="0" w:after="240" w:line="240" w:lineRule="auto"/>
        <w:rPr>
          <w:rFonts w:ascii="Arial" w:hAnsi="Arial" w:eastAsia="Arial" w:cs="Arial"/>
          <w:color w:val="000000"/>
          <w:sz w:val="24"/>
          <w:szCs w:val="24"/>
        </w:rPr>
      </w:pPr>
      <w:bookmarkStart w:name="_Toc88425529" w:id="157"/>
      <w:r>
        <w:rPr>
          <w:rFonts w:ascii="Arial" w:hAnsi="Arial" w:eastAsia="Arial" w:cs="Arial"/>
          <w:color w:val="000000"/>
          <w:sz w:val="24"/>
          <w:szCs w:val="24"/>
        </w:rPr>
        <w:t>General Requirements</w:t>
      </w:r>
      <w:bookmarkEnd w:id="157"/>
    </w:p>
    <w:p w:rsidR="008F2A34" w:rsidRDefault="00FD5A74" w14:paraId="79E2AAE5" w14:textId="77777777">
      <w:pPr>
        <w:widowControl w:val="0"/>
        <w:numPr>
          <w:ilvl w:val="0"/>
          <w:numId w:val="2"/>
        </w:numPr>
        <w:spacing w:before="0" w:after="0"/>
      </w:pPr>
      <w:r>
        <w:t>Desktop or Laptop running Windows, Mac, or Linux operating systems</w:t>
      </w:r>
    </w:p>
    <w:p w:rsidR="009F222E" w:rsidP="009F222E" w:rsidRDefault="009F222E" w14:paraId="6205D5CA" w14:textId="77777777">
      <w:pPr>
        <w:widowControl w:val="0"/>
        <w:numPr>
          <w:ilvl w:val="0"/>
          <w:numId w:val="2"/>
        </w:numPr>
        <w:spacing w:before="0" w:after="0"/>
        <w:rPr>
          <w:ins w:author="Parth Patel" w:date="2021-11-19T23:27:00Z" w:id="158"/>
        </w:rPr>
      </w:pPr>
      <w:ins w:author="Parth Patel" w:date="2021-11-19T23:27:00Z" w:id="159">
        <w:r>
          <w:t xml:space="preserve">Master and Game Servers will run on a Linux machine (headless, desktop or laptop)  </w:t>
        </w:r>
      </w:ins>
    </w:p>
    <w:p w:rsidR="008F2A34" w:rsidDel="009F222E" w:rsidRDefault="00FD5A74" w14:paraId="07C31665" w14:textId="20AB2DB9">
      <w:pPr>
        <w:widowControl w:val="0"/>
        <w:numPr>
          <w:ilvl w:val="0"/>
          <w:numId w:val="2"/>
        </w:numPr>
        <w:spacing w:before="0" w:after="0"/>
        <w:rPr>
          <w:del w:author="Parth Patel" w:date="2021-11-19T23:27:00Z" w:id="160"/>
        </w:rPr>
      </w:pPr>
      <w:del w:author="Parth Patel" w:date="2021-11-19T23:27:00Z" w:id="161">
        <w:r w:rsidDel="009F222E">
          <w:delText>Server computer (headless, desktop, or laptop) running one of the above OSes</w:delText>
        </w:r>
      </w:del>
    </w:p>
    <w:p w:rsidR="00FD5A74" w:rsidP="74F4D39F" w:rsidRDefault="00FD5A74" w14:paraId="6475F28F" w14:textId="60DF223E">
      <w:pPr>
        <w:widowControl w:val="0"/>
        <w:numPr>
          <w:ilvl w:val="0"/>
          <w:numId w:val="2"/>
        </w:numPr>
        <w:spacing w:before="0" w:after="0"/>
        <w:rPr/>
      </w:pPr>
      <w:r w:rsidR="00FD5A74">
        <w:rPr/>
        <w:t>Java runtime environment</w:t>
      </w:r>
    </w:p>
    <w:p w:rsidR="008F2A34" w:rsidRDefault="00FD5A74" w14:paraId="1FAEC3AD" w14:textId="77777777">
      <w:pPr>
        <w:widowControl w:val="0"/>
        <w:numPr>
          <w:ilvl w:val="0"/>
          <w:numId w:val="2"/>
        </w:numPr>
        <w:spacing w:before="0" w:after="0"/>
      </w:pPr>
      <w:r>
        <w:t>Keyboard and mouse to control in-game movement</w:t>
      </w:r>
    </w:p>
    <w:p w:rsidR="008F2A34" w:rsidRDefault="00FD5A74" w14:paraId="0E957694" w14:textId="77777777">
      <w:pPr>
        <w:widowControl w:val="0"/>
        <w:numPr>
          <w:ilvl w:val="0"/>
          <w:numId w:val="2"/>
        </w:numPr>
        <w:spacing w:before="0" w:after="240"/>
      </w:pPr>
      <w:r>
        <w:t>Optional - Internet connection to access multiplayer mode</w:t>
      </w:r>
    </w:p>
    <w:p w:rsidR="008F2A34" w:rsidRDefault="00FD5A74" w14:paraId="16F2BE1F" w14:textId="5023756F">
      <w:pPr>
        <w:pStyle w:val="Heading2"/>
        <w:widowControl w:val="0"/>
        <w:spacing w:before="0" w:after="240"/>
        <w:rPr>
          <w:rFonts w:ascii="Arial" w:hAnsi="Arial" w:eastAsia="Arial" w:cs="Arial"/>
          <w:color w:val="000000"/>
          <w:sz w:val="24"/>
          <w:szCs w:val="24"/>
        </w:rPr>
      </w:pPr>
      <w:bookmarkStart w:name="_Toc88425530" w:id="162"/>
      <w:r w:rsidRPr="44ADE388">
        <w:rPr>
          <w:rFonts w:ascii="Arial" w:hAnsi="Arial" w:eastAsia="Arial" w:cs="Arial"/>
          <w:color w:val="000000" w:themeColor="text1"/>
          <w:sz w:val="24"/>
          <w:szCs w:val="24"/>
        </w:rPr>
        <w:t>Features and Requirements</w:t>
      </w:r>
      <w:bookmarkEnd w:id="162"/>
    </w:p>
    <w:p w:rsidRPr="00A306E8" w:rsidR="004400E8" w:rsidP="004400E8" w:rsidRDefault="004400E8" w14:paraId="5A3C4B94" w14:textId="5023756F">
      <w:pPr>
        <w:pStyle w:val="ListParagraph"/>
        <w:numPr>
          <w:ilvl w:val="0"/>
          <w:numId w:val="6"/>
        </w:numPr>
        <w:rPr>
          <w:ins w:author="Parth Patel" w:date="2021-11-21T16:19:00Z" w:id="163"/>
        </w:rPr>
      </w:pPr>
      <w:ins w:author="Parth Patel" w:date="2021-11-21T16:19:00Z" w:id="164">
        <w:r>
          <w:t>Space Crucibles will have a main menu that will be presented when players load into the game</w:t>
        </w:r>
      </w:ins>
    </w:p>
    <w:p w:rsidR="004400E8" w:rsidP="004400E8" w:rsidRDefault="004400E8" w14:paraId="562C4900" w14:textId="5023756F">
      <w:pPr>
        <w:numPr>
          <w:ilvl w:val="1"/>
          <w:numId w:val="6"/>
        </w:numPr>
        <w:rPr>
          <w:ins w:author="Parth Patel" w:date="2021-11-21T16:19:00Z" w:id="165"/>
        </w:rPr>
      </w:pPr>
      <w:ins w:author="Parth Patel" w:date="2021-11-21T16:19:00Z" w:id="166">
        <w:r>
          <w:t>The main menu will have five options: Single player, Co-op, Level Editor, Settings, Exit</w:t>
        </w:r>
      </w:ins>
    </w:p>
    <w:p w:rsidR="004400E8" w:rsidP="004400E8" w:rsidRDefault="004400E8" w14:paraId="7BF975D7" w14:textId="5023756F">
      <w:pPr>
        <w:pStyle w:val="ListParagraph"/>
        <w:numPr>
          <w:ilvl w:val="0"/>
          <w:numId w:val="6"/>
        </w:numPr>
        <w:rPr>
          <w:ins w:author="Parth Patel" w:date="2021-11-21T16:19:00Z" w:id="167"/>
        </w:rPr>
      </w:pPr>
      <w:ins w:author="Parth Patel" w:date="2021-11-21T16:19:00Z" w:id="168">
        <w:r>
          <w:t>The player will be able to enter their in-game username in the settings menu</w:t>
        </w:r>
      </w:ins>
    </w:p>
    <w:p w:rsidR="004400E8" w:rsidP="004400E8" w:rsidRDefault="004400E8" w14:paraId="2C2AA813" w14:textId="5023756F">
      <w:pPr>
        <w:pStyle w:val="ListParagraph"/>
        <w:numPr>
          <w:ilvl w:val="0"/>
          <w:numId w:val="6"/>
        </w:numPr>
        <w:rPr>
          <w:ins w:author="Parth Patel" w:date="2021-11-21T23:23:00Z" w:id="169"/>
        </w:rPr>
      </w:pPr>
      <w:ins w:author="Parth Patel" w:date="2021-11-21T16:19:00Z" w:id="170">
        <w:r>
          <w:t>Each predefined level in the game will have five difficulties, Very Easy, Easy, Medium, Hard, and Nightmare</w:t>
        </w:r>
      </w:ins>
    </w:p>
    <w:p w:rsidR="002E6C8B" w:rsidP="002E6C8B" w:rsidRDefault="002E6C8B" w14:paraId="090F298D" w14:textId="0D6FB420">
      <w:pPr>
        <w:pStyle w:val="ListParagraph"/>
        <w:numPr>
          <w:ilvl w:val="1"/>
          <w:numId w:val="6"/>
        </w:numPr>
        <w:rPr>
          <w:ins w:author="Parth Patel" w:date="2021-11-21T16:19:00Z" w:id="171"/>
        </w:rPr>
        <w:pPrChange w:author="Parth Patel" w:date="2021-11-21T23:23:00Z" w:id="172">
          <w:pPr>
            <w:pStyle w:val="ListParagraph"/>
            <w:numPr>
              <w:numId w:val="6"/>
            </w:numPr>
            <w:ind w:hanging="360"/>
          </w:pPr>
        </w:pPrChange>
      </w:pPr>
      <w:ins w:author="Parth Patel" w:date="2021-11-21T23:23:00Z" w:id="173">
        <w:r>
          <w:t>Each difficulty level will get progressively harde</w:t>
        </w:r>
      </w:ins>
      <w:ins w:author="Parth Patel" w:date="2021-11-21T23:24:00Z" w:id="174">
        <w:r>
          <w:t>r by</w:t>
        </w:r>
      </w:ins>
      <w:ins w:author="Parth Patel" w:date="2021-11-21T23:31:00Z" w:id="175">
        <w:r w:rsidR="006147F6">
          <w:t xml:space="preserve"> spawning</w:t>
        </w:r>
      </w:ins>
      <w:ins w:author="Parth Patel" w:date="2021-11-21T23:24:00Z" w:id="176">
        <w:r w:rsidR="00991302">
          <w:t xml:space="preserve"> more monsters</w:t>
        </w:r>
      </w:ins>
      <w:ins w:author="Parth Patel" w:date="2021-11-21T23:29:00Z" w:id="177">
        <w:r w:rsidR="00821211">
          <w:t xml:space="preserve">, </w:t>
        </w:r>
      </w:ins>
      <w:ins w:author="Parth Patel" w:date="2021-11-21T23:31:00Z" w:id="178">
        <w:r w:rsidR="006147F6">
          <w:t>monsters</w:t>
        </w:r>
      </w:ins>
      <w:ins w:author="Parth Patel" w:date="2021-11-21T23:29:00Z" w:id="179">
        <w:r w:rsidR="00821211">
          <w:t xml:space="preserve"> will respawn in harder levels, </w:t>
        </w:r>
      </w:ins>
      <w:ins w:author="Parth Patel" w:date="2021-11-21T23:30:00Z" w:id="180">
        <w:r w:rsidR="00E6022E">
          <w:t>monsters will have increased</w:t>
        </w:r>
        <w:r w:rsidR="00973ECA">
          <w:t xml:space="preserve"> health, and</w:t>
        </w:r>
        <w:r w:rsidR="00E656BB">
          <w:t xml:space="preserve"> </w:t>
        </w:r>
      </w:ins>
      <w:ins w:author="Parth Patel" w:date="2021-11-21T23:31:00Z" w:id="181">
        <w:r w:rsidR="00B3060D">
          <w:t>be able to</w:t>
        </w:r>
      </w:ins>
      <w:ins w:author="Parth Patel" w:date="2021-11-21T23:30:00Z" w:id="182">
        <w:r w:rsidR="00E656BB">
          <w:t xml:space="preserve"> run faster.</w:t>
        </w:r>
      </w:ins>
    </w:p>
    <w:p w:rsidR="004400E8" w:rsidP="004400E8" w:rsidRDefault="004400E8" w14:paraId="7B7EBB30" w14:textId="5023756F">
      <w:pPr>
        <w:pStyle w:val="ListParagraph"/>
        <w:numPr>
          <w:ilvl w:val="0"/>
          <w:numId w:val="6"/>
        </w:numPr>
        <w:rPr>
          <w:ins w:author="Parth Patel" w:date="2021-11-21T16:19:00Z" w:id="183"/>
        </w:rPr>
      </w:pPr>
      <w:ins w:author="Parth Patel" w:date="2021-11-21T16:19:00Z" w:id="184">
        <w:r>
          <w:t>The Single player option will show a level difficulty window that will allow the user to select the difficulty of the level</w:t>
        </w:r>
      </w:ins>
    </w:p>
    <w:p w:rsidR="004400E8" w:rsidP="004400E8" w:rsidRDefault="004400E8" w14:paraId="47E01BEB" w14:textId="5023756F">
      <w:pPr>
        <w:pStyle w:val="ListParagraph"/>
        <w:numPr>
          <w:ilvl w:val="1"/>
          <w:numId w:val="6"/>
        </w:numPr>
        <w:rPr>
          <w:ins w:author="Parth Patel" w:date="2021-11-21T16:19:00Z" w:id="185"/>
        </w:rPr>
      </w:pPr>
      <w:ins w:author="Parth Patel" w:date="2021-11-21T16:19:00Z" w:id="186">
        <w:r>
          <w:t>Once a difficulty is selected the player will spawn in-game and will be ready to play the game</w:t>
        </w:r>
      </w:ins>
    </w:p>
    <w:p w:rsidR="004400E8" w:rsidP="004400E8" w:rsidRDefault="004400E8" w14:paraId="7B9BED65" w14:textId="5023756F">
      <w:pPr>
        <w:pStyle w:val="ListParagraph"/>
        <w:numPr>
          <w:ilvl w:val="0"/>
          <w:numId w:val="6"/>
        </w:numPr>
        <w:rPr>
          <w:ins w:author="Parth Patel" w:date="2021-11-21T16:19:00Z" w:id="187"/>
        </w:rPr>
      </w:pPr>
      <w:ins w:author="Parth Patel" w:date="2021-11-21T16:19:00Z" w:id="188">
        <w:r>
          <w:t>The Co-op menu will have three options: Create Lobby, Join Lobby, and Back</w:t>
        </w:r>
      </w:ins>
    </w:p>
    <w:p w:rsidR="004400E8" w:rsidP="004400E8" w:rsidRDefault="004400E8" w14:paraId="27EF3288" w14:textId="5023756F">
      <w:pPr>
        <w:numPr>
          <w:ilvl w:val="1"/>
          <w:numId w:val="7"/>
        </w:numPr>
        <w:spacing w:before="0" w:after="0"/>
        <w:rPr>
          <w:ins w:author="Parth Patel" w:date="2021-11-21T16:19:00Z" w:id="189"/>
        </w:rPr>
      </w:pPr>
      <w:ins w:author="Parth Patel" w:date="2021-11-21T16:19:00Z" w:id="190">
        <w:r>
          <w:t>In the Create Lobby option the player will be able to share a four-digit letter/numeric lobby code that routes to the IP address and port number of the lobby</w:t>
        </w:r>
      </w:ins>
    </w:p>
    <w:p w:rsidR="004400E8" w:rsidP="004400E8" w:rsidRDefault="004400E8" w14:paraId="1E72422E" w14:textId="5023756F">
      <w:pPr>
        <w:numPr>
          <w:ilvl w:val="1"/>
          <w:numId w:val="7"/>
        </w:numPr>
        <w:spacing w:before="0" w:after="0"/>
        <w:rPr>
          <w:ins w:author="Parth Patel" w:date="2021-11-21T16:19:00Z" w:id="191"/>
        </w:rPr>
      </w:pPr>
      <w:ins w:author="Parth Patel" w:date="2021-11-21T16:19:00Z" w:id="192">
        <w:r>
          <w:t>In the Join Lobby option, the player will be able to input the lobby code to join their friend’s lobby</w:t>
        </w:r>
      </w:ins>
    </w:p>
    <w:p w:rsidR="004400E8" w:rsidP="004400E8" w:rsidRDefault="004400E8" w14:paraId="2061B016" w14:textId="5023756F">
      <w:pPr>
        <w:numPr>
          <w:ilvl w:val="1"/>
          <w:numId w:val="7"/>
        </w:numPr>
        <w:spacing w:before="0" w:after="0"/>
        <w:rPr>
          <w:ins w:author="Parth Patel" w:date="2021-11-21T16:19:00Z" w:id="193"/>
        </w:rPr>
      </w:pPr>
      <w:ins w:author="Parth Patel" w:date="2021-11-21T16:19:00Z" w:id="194">
        <w:r>
          <w:t>The Back option will bring them back to the main lobby</w:t>
        </w:r>
      </w:ins>
    </w:p>
    <w:p w:rsidR="004400E8" w:rsidP="004400E8" w:rsidRDefault="004400E8" w14:paraId="5EACF982" w14:textId="5B1D79E2">
      <w:pPr>
        <w:numPr>
          <w:ilvl w:val="0"/>
          <w:numId w:val="7"/>
        </w:numPr>
        <w:spacing w:before="0" w:after="0"/>
        <w:rPr>
          <w:ins w:author="Parth Patel" w:date="2021-11-21T16:19:00Z" w:id="195"/>
        </w:rPr>
      </w:pPr>
      <w:ins w:author="Parth Patel" w:date="2021-11-21T16:19:00Z" w:id="196">
        <w:r>
          <w:t>In the lobby</w:t>
        </w:r>
      </w:ins>
      <w:ins w:author="Parth Patel" w:date="2021-11-21T18:00:00Z" w:id="197">
        <w:r w:rsidR="00227A76">
          <w:t>, the lobby</w:t>
        </w:r>
      </w:ins>
      <w:ins w:author="Parth Patel" w:date="2021-11-21T16:19:00Z" w:id="198">
        <w:r>
          <w:t xml:space="preserve"> host will be able to change the difficulty level of the game</w:t>
        </w:r>
      </w:ins>
    </w:p>
    <w:p w:rsidRPr="00D009CC" w:rsidR="004400E8" w:rsidP="004400E8" w:rsidRDefault="004400E8" w14:paraId="2CECCEF0" w14:textId="5023756F">
      <w:pPr>
        <w:pStyle w:val="ListParagraph"/>
        <w:numPr>
          <w:ilvl w:val="0"/>
          <w:numId w:val="8"/>
        </w:numPr>
        <w:rPr>
          <w:ins w:author="Parth Patel" w:date="2021-11-21T16:19:00Z" w:id="199"/>
          <w:rFonts w:eastAsia="Times New Roman"/>
          <w:color w:val="000000"/>
        </w:rPr>
      </w:pPr>
      <w:ins w:author="Parth Patel" w:date="2021-11-21T16:19:00Z" w:id="200">
        <w:r>
          <w:t>The level editor will allow a user to create a new level from scratch using game assets</w:t>
        </w:r>
      </w:ins>
    </w:p>
    <w:p w:rsidRPr="00D009CC" w:rsidR="004400E8" w:rsidP="004400E8" w:rsidRDefault="004400E8" w14:paraId="13CB9772" w14:textId="5023756F">
      <w:pPr>
        <w:pStyle w:val="ListParagraph"/>
        <w:numPr>
          <w:ilvl w:val="0"/>
          <w:numId w:val="8"/>
        </w:numPr>
        <w:spacing w:line="259" w:lineRule="auto"/>
        <w:rPr>
          <w:ins w:author="Parth Patel" w:date="2021-11-21T16:19:00Z" w:id="201"/>
          <w:rFonts w:eastAsia="Times New Roman"/>
          <w:color w:val="000000" w:themeColor="text1"/>
        </w:rPr>
      </w:pPr>
      <w:ins w:author="Parth Patel" w:date="2021-11-21T16:19:00Z" w:id="202">
        <w:r>
          <w:t>If the player is playing a game in co-op mode leaves the game a bot/AI player will replace the player and help the teammate finish the level.</w:t>
        </w:r>
      </w:ins>
    </w:p>
    <w:p w:rsidRPr="00D009CC" w:rsidR="004400E8" w:rsidP="004400E8" w:rsidRDefault="004400E8" w14:paraId="047DA41E" w14:textId="5023756F">
      <w:pPr>
        <w:pStyle w:val="ListParagraph"/>
        <w:numPr>
          <w:ilvl w:val="0"/>
          <w:numId w:val="8"/>
        </w:numPr>
        <w:rPr>
          <w:ins w:author="Parth Patel" w:date="2021-11-21T16:19:00Z" w:id="203"/>
          <w:rFonts w:eastAsia="Times New Roman"/>
          <w:color w:val="000000"/>
        </w:rPr>
      </w:pPr>
      <w:ins w:author="Parth Patel" w:date="2021-11-21T16:19:00Z" w:id="204">
        <w:r>
          <w:t>The ESC key menu will have two options: Restart Level, and Return To Title Screen</w:t>
        </w:r>
      </w:ins>
    </w:p>
    <w:p w:rsidRPr="005A6DF0" w:rsidR="004400E8" w:rsidP="004400E8" w:rsidRDefault="004400E8" w14:paraId="630DD31C" w14:textId="5023756F">
      <w:pPr>
        <w:pStyle w:val="ListParagraph"/>
        <w:numPr>
          <w:ilvl w:val="0"/>
          <w:numId w:val="8"/>
        </w:numPr>
        <w:rPr>
          <w:ins w:author="Parth Patel" w:date="2021-11-21T16:19:00Z" w:id="205"/>
          <w:rFonts w:eastAsia="Times New Roman"/>
          <w:color w:val="000000"/>
        </w:rPr>
      </w:pPr>
      <w:ins w:author="Parth Patel" w:date="2021-11-21T16:19:00Z" w:id="206">
        <w:r>
          <w:t>In the settings menu the player will be able to change the volume of in-game sounds and music, change username, and add addons</w:t>
        </w:r>
      </w:ins>
    </w:p>
    <w:p w:rsidRPr="005A6DF0" w:rsidR="004400E8" w:rsidP="004400E8" w:rsidRDefault="004400E8" w14:paraId="2468CC90" w14:textId="5023756F">
      <w:pPr>
        <w:pStyle w:val="ListParagraph"/>
        <w:numPr>
          <w:ilvl w:val="0"/>
          <w:numId w:val="8"/>
        </w:numPr>
        <w:rPr>
          <w:ins w:author="Parth Patel" w:date="2021-11-21T16:19:00Z" w:id="207"/>
          <w:rFonts w:eastAsia="Times New Roman"/>
          <w:color w:val="000000"/>
        </w:rPr>
      </w:pPr>
      <w:ins w:author="Parth Patel" w:date="2021-11-21T16:19:00Z" w:id="208">
        <w:r>
          <w:t>The lobbies have no limit to how many players can join so the user can invite unlimited number of players to the lobby</w:t>
        </w:r>
      </w:ins>
    </w:p>
    <w:p w:rsidR="004400E8" w:rsidP="004400E8" w:rsidRDefault="004400E8" w14:paraId="637C7FA9" w14:textId="5023756F">
      <w:pPr>
        <w:pStyle w:val="ListParagraph"/>
        <w:numPr>
          <w:ilvl w:val="0"/>
          <w:numId w:val="8"/>
        </w:numPr>
        <w:rPr>
          <w:ins w:author="Parth Patel" w:date="2021-11-21T16:19:00Z" w:id="209"/>
        </w:rPr>
      </w:pPr>
      <w:ins w:author="Parth Patel" w:date="2021-11-21T16:19:00Z" w:id="210">
        <w:r>
          <w:t>The game will allow new players to join in middle of co-op game</w:t>
        </w:r>
      </w:ins>
    </w:p>
    <w:p w:rsidR="004400E8" w:rsidP="004400E8" w:rsidRDefault="004400E8" w14:paraId="3A3A5DF2" w14:textId="5023756F">
      <w:pPr>
        <w:pStyle w:val="ListParagraph"/>
        <w:numPr>
          <w:ilvl w:val="0"/>
          <w:numId w:val="8"/>
        </w:numPr>
        <w:rPr>
          <w:ins w:author="Parth Patel" w:date="2021-11-21T16:19:00Z" w:id="211"/>
        </w:rPr>
      </w:pPr>
      <w:ins w:author="Parth Patel" w:date="2021-11-21T16:19:00Z" w:id="212">
        <w:r>
          <w:t>In both single-player and multi-player modes the players will have a minimap that has the layout for the whole map.</w:t>
        </w:r>
      </w:ins>
    </w:p>
    <w:p w:rsidR="004400E8" w:rsidP="004400E8" w:rsidRDefault="004400E8" w14:paraId="6C32E7CD" w14:textId="5023756F">
      <w:pPr>
        <w:pStyle w:val="ListParagraph"/>
        <w:numPr>
          <w:ilvl w:val="0"/>
          <w:numId w:val="8"/>
        </w:numPr>
        <w:rPr>
          <w:ins w:author="Parth Patel" w:date="2021-11-21T16:19:00Z" w:id="213"/>
        </w:rPr>
      </w:pPr>
      <w:ins w:author="Parth Patel" w:date="2021-11-21T16:19:00Z" w:id="214">
        <w:r>
          <w:t>The game loop will run at 55 ticks per second to improve input precision</w:t>
        </w:r>
      </w:ins>
    </w:p>
    <w:p w:rsidR="004400E8" w:rsidP="004400E8" w:rsidRDefault="004400E8" w14:paraId="77F389F9" w14:textId="5023756F">
      <w:pPr>
        <w:pStyle w:val="ListParagraph"/>
        <w:numPr>
          <w:ilvl w:val="0"/>
          <w:numId w:val="8"/>
        </w:numPr>
        <w:rPr>
          <w:ins w:author="Parth Patel" w:date="2021-11-21T16:19:00Z" w:id="215"/>
        </w:rPr>
      </w:pPr>
      <w:ins w:author="Parth Patel" w:date="2021-11-21T16:19:00Z" w:id="216">
        <w:r>
          <w:t>The players will be able to create their own levels and add custom entities to the game</w:t>
        </w:r>
      </w:ins>
    </w:p>
    <w:p w:rsidR="004400E8" w:rsidP="004400E8" w:rsidRDefault="004400E8" w14:paraId="550101E1" w14:textId="5023756F">
      <w:pPr>
        <w:pStyle w:val="ListParagraph"/>
        <w:numPr>
          <w:ilvl w:val="0"/>
          <w:numId w:val="8"/>
        </w:numPr>
        <w:rPr>
          <w:ins w:author="Parth Patel" w:date="2021-11-21T16:19:00Z" w:id="217"/>
        </w:rPr>
      </w:pPr>
      <w:ins w:author="Parth Patel" w:date="2021-11-21T16:19:00Z" w:id="218">
        <w:r>
          <w:t>The players will be able to play their custom levels with each other in co-op mode.</w:t>
        </w:r>
      </w:ins>
    </w:p>
    <w:p w:rsidR="004400E8" w:rsidP="004400E8" w:rsidRDefault="004400E8" w14:paraId="22B1E849" w14:textId="5023756F">
      <w:pPr>
        <w:numPr>
          <w:ilvl w:val="0"/>
          <w:numId w:val="8"/>
        </w:numPr>
        <w:spacing w:before="0"/>
        <w:rPr>
          <w:ins w:author="Parth Patel" w:date="2021-11-21T16:19:00Z" w:id="219"/>
        </w:rPr>
      </w:pPr>
      <w:ins w:author="Parth Patel" w:date="2021-11-21T16:19:00Z" w:id="220">
        <w:r>
          <w:t>Different types of monsters with different abilities will be introduced to the game</w:t>
        </w:r>
      </w:ins>
    </w:p>
    <w:p w:rsidR="004400E8" w:rsidP="004400E8" w:rsidRDefault="004400E8" w14:paraId="1E29004E" w14:textId="5023756F">
      <w:pPr>
        <w:numPr>
          <w:ilvl w:val="0"/>
          <w:numId w:val="8"/>
        </w:numPr>
        <w:spacing w:before="0"/>
        <w:rPr>
          <w:ins w:author="Parth Patel" w:date="2021-11-21T16:19:00Z" w:id="221"/>
        </w:rPr>
      </w:pPr>
      <w:ins w:author="Parth Patel" w:date="2021-11-21T16:19:00Z" w:id="222">
        <w:r>
          <w:t>There will be an in-game chat that players will be able to communicate through by typing.</w:t>
        </w:r>
      </w:ins>
    </w:p>
    <w:p w:rsidR="008F2A34" w:rsidDel="00BF7BE9" w:rsidP="00BF7BE9" w:rsidRDefault="00FD5A74" w14:paraId="79746122" w14:textId="5023756F">
      <w:pPr>
        <w:ind w:left="0"/>
        <w:rPr>
          <w:del w:author="Parth Patel" w:date="2021-11-19T23:28:00Z" w:id="223"/>
        </w:rPr>
        <w:pPrChange w:author="Parth Patel" w:date="2021-11-19T23:29:00Z" w:id="224">
          <w:pPr>
            <w:widowControl w:val="0"/>
            <w:numPr>
              <w:numId w:val="4"/>
            </w:numPr>
            <w:spacing w:before="0"/>
            <w:ind w:left="720" w:hanging="360"/>
          </w:pPr>
        </w:pPrChange>
      </w:pPr>
      <w:del w:author="Parth Patel" w:date="2021-11-19T23:28:00Z" w:id="225">
        <w:r w:rsidDel="00BF7BE9">
          <w:delText>Space Crucibles will have a user-friendly main menu when players load into the game</w:delText>
        </w:r>
      </w:del>
    </w:p>
    <w:p w:rsidR="008F2A34" w:rsidDel="00BF7BE9" w:rsidP="00BF7BE9" w:rsidRDefault="00FD5A74" w14:paraId="00BF4633" w14:textId="5023756F">
      <w:pPr>
        <w:ind w:left="0"/>
        <w:rPr>
          <w:del w:author="Parth Patel" w:date="2021-11-19T23:28:00Z" w:id="226"/>
        </w:rPr>
        <w:pPrChange w:author="Parth Patel" w:date="2021-11-19T23:29:00Z" w:id="227">
          <w:pPr>
            <w:numPr>
              <w:ilvl w:val="1"/>
              <w:numId w:val="4"/>
            </w:numPr>
            <w:ind w:left="1440" w:hanging="360"/>
          </w:pPr>
        </w:pPrChange>
      </w:pPr>
      <w:del w:author="Parth Patel" w:date="2021-11-19T23:28:00Z" w:id="228">
        <w:r w:rsidDel="00BF7BE9">
          <w:delText>The main menu will have five options: Single-player, Co-op, Level Editor, Settings, Exit</w:delText>
        </w:r>
      </w:del>
    </w:p>
    <w:p w:rsidR="008F2A34" w:rsidDel="00BF7BE9" w:rsidP="00BF7BE9" w:rsidRDefault="00FD5A74" w14:paraId="44F4B4EB" w14:textId="0A9335B0">
      <w:pPr>
        <w:ind w:left="0"/>
        <w:rPr>
          <w:del w:author="Parth Patel" w:date="2021-11-19T23:28:00Z" w:id="229"/>
        </w:rPr>
        <w:pPrChange w:author="Parth Patel" w:date="2021-11-19T23:29:00Z" w:id="230">
          <w:pPr>
            <w:numPr>
              <w:numId w:val="3"/>
            </w:numPr>
            <w:spacing w:after="0"/>
            <w:ind w:left="720" w:hanging="360"/>
          </w:pPr>
        </w:pPrChange>
      </w:pPr>
      <w:del w:author="Parth Patel" w:date="2021-11-19T23:28:00Z" w:id="231">
        <w:r w:rsidDel="00BF7BE9">
          <w:delText>The player will be able to enter their in-game name in the main lobby</w:delText>
        </w:r>
      </w:del>
    </w:p>
    <w:p w:rsidR="008F2A34" w:rsidDel="00BF7BE9" w:rsidP="00BF7BE9" w:rsidRDefault="00FD5A74" w14:paraId="7ACD8385" w14:textId="4A4C69E6">
      <w:pPr>
        <w:ind w:left="0"/>
        <w:rPr>
          <w:del w:author="Parth Patel" w:date="2021-11-19T23:28:00Z" w:id="232"/>
        </w:rPr>
        <w:pPrChange w:author="Parth Patel" w:date="2021-11-19T23:29:00Z" w:id="233">
          <w:pPr>
            <w:numPr>
              <w:numId w:val="3"/>
            </w:numPr>
            <w:spacing w:before="0" w:after="0"/>
            <w:ind w:left="720" w:hanging="360"/>
          </w:pPr>
        </w:pPrChange>
      </w:pPr>
      <w:del w:author="Parth Patel" w:date="2021-11-19T23:28:00Z" w:id="234">
        <w:r w:rsidDel="00BF7BE9">
          <w:delText>The Co-op menu will have three options: Create Lobby, Join Lobby, Back</w:delText>
        </w:r>
      </w:del>
    </w:p>
    <w:p w:rsidR="008F2A34" w:rsidDel="00BF7BE9" w:rsidP="00BF7BE9" w:rsidRDefault="00FD5A74" w14:paraId="393B7D0D" w14:textId="756B9DC2">
      <w:pPr>
        <w:ind w:left="0"/>
        <w:rPr>
          <w:del w:author="Parth Patel" w:date="2021-11-19T23:28:00Z" w:id="235"/>
        </w:rPr>
        <w:pPrChange w:author="Parth Patel" w:date="2021-11-19T23:29:00Z" w:id="236">
          <w:pPr>
            <w:numPr>
              <w:ilvl w:val="1"/>
              <w:numId w:val="3"/>
            </w:numPr>
            <w:spacing w:before="0" w:after="0"/>
            <w:ind w:left="1440" w:hanging="360"/>
          </w:pPr>
        </w:pPrChange>
      </w:pPr>
      <w:del w:author="Parth Patel" w:date="2021-11-19T23:28:00Z" w:id="237">
        <w:r w:rsidDel="00BF7BE9">
          <w:delText>In the Create Lobby option, the player will be able to share the IP address and port to invite their friends</w:delText>
        </w:r>
      </w:del>
    </w:p>
    <w:p w:rsidR="008F2A34" w:rsidDel="00BF7BE9" w:rsidP="00BF7BE9" w:rsidRDefault="00FD5A74" w14:paraId="3A393FC1" w14:textId="7C15FB79">
      <w:pPr>
        <w:ind w:left="0"/>
        <w:rPr>
          <w:del w:author="Parth Patel" w:date="2021-11-19T23:28:00Z" w:id="238"/>
        </w:rPr>
        <w:pPrChange w:author="Parth Patel" w:date="2021-11-19T23:29:00Z" w:id="239">
          <w:pPr>
            <w:numPr>
              <w:ilvl w:val="1"/>
              <w:numId w:val="3"/>
            </w:numPr>
            <w:spacing w:before="0" w:after="0"/>
            <w:ind w:left="1440" w:hanging="360"/>
          </w:pPr>
        </w:pPrChange>
      </w:pPr>
      <w:del w:author="Parth Patel" w:date="2021-11-19T23:28:00Z" w:id="240">
        <w:r w:rsidDel="00BF7BE9">
          <w:delText>In the Join Lobby option, the player will be able to input the IP address and port to join their friends’ lobby</w:delText>
        </w:r>
      </w:del>
    </w:p>
    <w:p w:rsidR="008F2A34" w:rsidDel="00BF7BE9" w:rsidP="00BF7BE9" w:rsidRDefault="00FD5A74" w14:paraId="414F9565" w14:textId="01A8FC17">
      <w:pPr>
        <w:ind w:left="0"/>
        <w:rPr>
          <w:del w:author="Parth Patel" w:date="2021-11-19T23:28:00Z" w:id="241"/>
        </w:rPr>
        <w:pPrChange w:author="Parth Patel" w:date="2021-11-19T23:29:00Z" w:id="242">
          <w:pPr>
            <w:numPr>
              <w:ilvl w:val="1"/>
              <w:numId w:val="3"/>
            </w:numPr>
            <w:spacing w:before="0" w:after="0"/>
            <w:ind w:left="1440" w:hanging="360"/>
          </w:pPr>
        </w:pPrChange>
      </w:pPr>
      <w:del w:author="Parth Patel" w:date="2021-11-19T23:28:00Z" w:id="243">
        <w:r w:rsidDel="00BF7BE9">
          <w:delText>The Back option will bring them back to the main lobby</w:delText>
        </w:r>
      </w:del>
    </w:p>
    <w:p w:rsidR="008F2A34" w:rsidDel="00BF7BE9" w:rsidP="00BF7BE9" w:rsidRDefault="00FD5A74" w14:paraId="25232C12" w14:textId="17BBC8B4">
      <w:pPr>
        <w:ind w:left="0"/>
        <w:rPr>
          <w:del w:author="Parth Patel" w:date="2021-11-19T23:28:00Z" w:id="244"/>
        </w:rPr>
        <w:pPrChange w:author="Parth Patel" w:date="2021-11-19T23:29:00Z" w:id="245">
          <w:pPr>
            <w:numPr>
              <w:numId w:val="3"/>
            </w:numPr>
            <w:spacing w:before="0" w:after="0"/>
            <w:ind w:left="720" w:hanging="360"/>
          </w:pPr>
        </w:pPrChange>
      </w:pPr>
      <w:del w:author="Parth Patel" w:date="2021-11-19T23:28:00Z" w:id="246">
        <w:r w:rsidDel="00BF7BE9">
          <w:delText>The level selection menu will allow the player in the single-player mode or the host of the lobby in the co-op mode to select the level they want to play</w:delText>
        </w:r>
      </w:del>
    </w:p>
    <w:p w:rsidR="008F2A34" w:rsidDel="00BF7BE9" w:rsidP="00BF7BE9" w:rsidRDefault="00FD5A74" w14:paraId="515E62FD" w14:textId="5C7934D0">
      <w:pPr>
        <w:ind w:left="0"/>
        <w:rPr>
          <w:del w:author="Parth Patel" w:date="2021-11-19T23:28:00Z" w:id="247"/>
          <w:rFonts w:eastAsia="Times New Roman"/>
          <w:color w:val="000000"/>
        </w:rPr>
        <w:pPrChange w:author="Parth Patel" w:date="2021-11-19T23:29:00Z" w:id="248">
          <w:pPr>
            <w:numPr>
              <w:numId w:val="3"/>
            </w:numPr>
            <w:spacing w:before="0" w:after="0"/>
            <w:ind w:left="720" w:hanging="360"/>
          </w:pPr>
        </w:pPrChange>
      </w:pPr>
      <w:del w:author="Parth Patel" w:date="2021-11-19T23:28:00Z" w:id="249">
        <w:r w:rsidDel="00BF7BE9">
          <w:delText>If the player is playing single-player mode they will be able to pause the game by pressing the ESC key</w:delText>
        </w:r>
      </w:del>
    </w:p>
    <w:p w:rsidR="008F2A34" w:rsidDel="00BF7BE9" w:rsidP="00BF7BE9" w:rsidRDefault="00FD5A74" w14:paraId="2D086372" w14:textId="6A342EBC">
      <w:pPr>
        <w:ind w:left="0"/>
        <w:rPr>
          <w:del w:author="Parth Patel" w:date="2021-11-19T23:28:00Z" w:id="250"/>
          <w:rFonts w:eastAsia="Times New Roman"/>
          <w:color w:val="000000"/>
        </w:rPr>
        <w:pPrChange w:author="Parth Patel" w:date="2021-11-19T23:29:00Z" w:id="251">
          <w:pPr>
            <w:numPr>
              <w:numId w:val="3"/>
            </w:numPr>
            <w:spacing w:before="0" w:after="0"/>
            <w:ind w:left="720" w:hanging="360"/>
          </w:pPr>
        </w:pPrChange>
      </w:pPr>
      <w:del w:author="Parth Patel" w:date="2021-11-19T23:28:00Z" w:id="252">
        <w:r w:rsidDel="00BF7BE9">
          <w:delText>If the player is playing co-op the game will run in real-time and ESC key will not pause the game</w:delText>
        </w:r>
      </w:del>
    </w:p>
    <w:p w:rsidR="008F2A34" w:rsidDel="00BF7BE9" w:rsidP="00BF7BE9" w:rsidRDefault="00FD5A74" w14:paraId="35DBD698" w14:textId="191E5EB8">
      <w:pPr>
        <w:ind w:left="0"/>
        <w:rPr>
          <w:del w:author="Parth Patel" w:date="2021-11-19T23:28:00Z" w:id="253"/>
          <w:rFonts w:eastAsia="Times New Roman"/>
          <w:color w:val="000000"/>
        </w:rPr>
        <w:pPrChange w:author="Parth Patel" w:date="2021-11-19T23:29:00Z" w:id="254">
          <w:pPr>
            <w:numPr>
              <w:numId w:val="3"/>
            </w:numPr>
            <w:spacing w:before="0" w:after="0"/>
            <w:ind w:left="720" w:hanging="360"/>
          </w:pPr>
        </w:pPrChange>
      </w:pPr>
      <w:del w:author="Parth Patel" w:date="2021-11-19T23:28:00Z" w:id="255">
        <w:r w:rsidDel="00BF7BE9">
          <w:delText>The ESC key menu will have four options: Resume, Settings, Exit to Lobby, Exit Game</w:delText>
        </w:r>
      </w:del>
    </w:p>
    <w:p w:rsidR="008F2A34" w:rsidDel="00BF7BE9" w:rsidP="00BF7BE9" w:rsidRDefault="00FD5A74" w14:paraId="4DC45850" w14:textId="3DB4C56A">
      <w:pPr>
        <w:ind w:left="0"/>
        <w:rPr>
          <w:del w:author="Parth Patel" w:date="2021-11-19T23:28:00Z" w:id="256"/>
          <w:rFonts w:eastAsia="Times New Roman"/>
          <w:color w:val="000000"/>
        </w:rPr>
        <w:pPrChange w:author="Parth Patel" w:date="2021-11-19T23:29:00Z" w:id="257">
          <w:pPr>
            <w:numPr>
              <w:numId w:val="3"/>
            </w:numPr>
            <w:spacing w:before="0" w:after="0"/>
            <w:ind w:left="720" w:hanging="360"/>
          </w:pPr>
        </w:pPrChange>
      </w:pPr>
      <w:del w:author="Parth Patel" w:date="2021-11-19T23:28:00Z" w:id="258">
        <w:r w:rsidDel="00BF7BE9">
          <w:delText>In the settings menu, the player will be able to change key binds and change the volume of in-game sounds and music</w:delText>
        </w:r>
      </w:del>
    </w:p>
    <w:p w:rsidR="008F2A34" w:rsidDel="00BF7BE9" w:rsidP="00BF7BE9" w:rsidRDefault="00FD5A74" w14:paraId="007CDFC4" w14:textId="1B0B4F72">
      <w:pPr>
        <w:ind w:left="0"/>
        <w:rPr>
          <w:del w:author="Parth Patel" w:date="2021-11-19T23:28:00Z" w:id="259"/>
        </w:rPr>
        <w:pPrChange w:author="Parth Patel" w:date="2021-11-19T23:29:00Z" w:id="260">
          <w:pPr>
            <w:numPr>
              <w:numId w:val="3"/>
            </w:numPr>
            <w:spacing w:before="0"/>
            <w:ind w:left="720" w:hanging="360"/>
          </w:pPr>
        </w:pPrChange>
      </w:pPr>
      <w:del w:author="Parth Patel" w:date="2021-11-19T23:28:00Z" w:id="261">
        <w:r w:rsidDel="00BF7BE9">
          <w:delText>If a new player wants to join the lobby while the host is already playing a level the new player will have to wait for the host to finish the level or exit the level</w:delText>
        </w:r>
      </w:del>
    </w:p>
    <w:p w:rsidR="008F2A34" w:rsidDel="00BF7BE9" w:rsidP="00BF7BE9" w:rsidRDefault="00FD5A74" w14:paraId="51A1087E" w14:textId="6B5CB807">
      <w:pPr>
        <w:ind w:left="0"/>
        <w:rPr>
          <w:del w:author="Parth Patel" w:date="2021-11-19T23:28:00Z" w:id="262"/>
        </w:rPr>
        <w:pPrChange w:author="Parth Patel" w:date="2021-11-19T23:29:00Z" w:id="263">
          <w:pPr>
            <w:numPr>
              <w:numId w:val="3"/>
            </w:numPr>
            <w:spacing w:before="0"/>
            <w:ind w:left="720" w:hanging="360"/>
          </w:pPr>
        </w:pPrChange>
      </w:pPr>
      <w:del w:author="Parth Patel" w:date="2021-11-19T23:28:00Z" w:id="264">
        <w:r w:rsidDel="00BF7BE9">
          <w:delText>Each level will have three difficulty levels: Beginner, Intermediate, and Advanced</w:delText>
        </w:r>
      </w:del>
    </w:p>
    <w:p w:rsidR="008F2A34" w:rsidDel="00BF7BE9" w:rsidP="00BF7BE9" w:rsidRDefault="00FD5A74" w14:paraId="29CF9CA6" w14:textId="084977D5">
      <w:pPr>
        <w:ind w:left="0"/>
        <w:rPr>
          <w:del w:author="Parth Patel" w:date="2021-11-19T23:28:00Z" w:id="265"/>
        </w:rPr>
        <w:pPrChange w:author="Parth Patel" w:date="2021-11-19T23:29:00Z" w:id="266">
          <w:pPr>
            <w:numPr>
              <w:numId w:val="3"/>
            </w:numPr>
            <w:spacing w:before="0"/>
            <w:ind w:left="720" w:hanging="360"/>
          </w:pPr>
        </w:pPrChange>
      </w:pPr>
      <w:del w:author="Parth Patel" w:date="2021-11-19T23:28:00Z" w:id="267">
        <w:r w:rsidDel="00BF7BE9">
          <w:delText>The game will have different weapons such as shotguns, semi-automatic and automatic guns, and explosives</w:delText>
        </w:r>
      </w:del>
    </w:p>
    <w:p w:rsidR="008F2A34" w:rsidDel="00BF7BE9" w:rsidP="00BF7BE9" w:rsidRDefault="00FD5A74" w14:paraId="1CB94733" w14:textId="26466F31">
      <w:pPr>
        <w:ind w:left="0"/>
        <w:rPr>
          <w:del w:author="Parth Patel" w:date="2021-11-19T23:28:00Z" w:id="268"/>
        </w:rPr>
        <w:pPrChange w:author="Parth Patel" w:date="2021-11-19T23:29:00Z" w:id="269">
          <w:pPr>
            <w:numPr>
              <w:numId w:val="3"/>
            </w:numPr>
            <w:spacing w:before="0"/>
            <w:ind w:left="720" w:hanging="360"/>
          </w:pPr>
        </w:pPrChange>
      </w:pPr>
      <w:bookmarkStart w:name="_Hlk88256880" w:id="270"/>
      <w:del w:author="Parth Patel" w:date="2021-11-19T23:28:00Z" w:id="271">
        <w:r w:rsidDel="00BF7BE9">
          <w:delText>Different types of monsters with different abilities will be introduced to the game</w:delText>
        </w:r>
      </w:del>
    </w:p>
    <w:p w:rsidR="008F2A34" w:rsidDel="00BF7BE9" w:rsidP="00BF7BE9" w:rsidRDefault="00FD5A74" w14:paraId="0AED4087" w14:textId="49CB9542">
      <w:pPr>
        <w:ind w:left="0"/>
        <w:rPr>
          <w:del w:author="Parth Patel" w:date="2021-11-19T23:28:00Z" w:id="272"/>
        </w:rPr>
        <w:pPrChange w:author="Parth Patel" w:date="2021-11-19T23:29:00Z" w:id="273">
          <w:pPr>
            <w:numPr>
              <w:numId w:val="3"/>
            </w:numPr>
            <w:spacing w:before="0"/>
            <w:ind w:left="720" w:hanging="360"/>
          </w:pPr>
        </w:pPrChange>
      </w:pPr>
      <w:del w:author="Parth Patel" w:date="2021-11-19T23:28:00Z" w:id="274">
        <w:r w:rsidDel="00BF7BE9">
          <w:delText>There will be an in-game chat that players will be able to communicate through by typing.</w:delText>
        </w:r>
      </w:del>
    </w:p>
    <w:bookmarkEnd w:id="270"/>
    <w:p w:rsidR="008F2A34" w:rsidP="005C40CB" w:rsidRDefault="008F2A34" w14:paraId="4AD13C15" w14:textId="77777777">
      <w:pPr>
        <w:spacing w:before="0"/>
        <w:ind w:left="0"/>
        <w:pPrChange w:author="Parth Patel" w:date="2021-11-21T16:25:00Z" w:id="275">
          <w:pPr>
            <w:spacing w:before="0"/>
            <w:ind w:left="720"/>
          </w:pPr>
        </w:pPrChange>
      </w:pPr>
    </w:p>
    <w:p w:rsidRPr="00025EC6" w:rsidR="008F2A34" w:rsidDel="00025EC6" w:rsidP="00025EC6" w:rsidRDefault="00025EC6" w14:paraId="57FABE94" w14:textId="6E82A64E">
      <w:pPr>
        <w:pStyle w:val="Heading2"/>
        <w:widowControl w:val="0"/>
        <w:spacing w:before="0" w:after="240" w:line="240" w:lineRule="auto"/>
        <w:rPr>
          <w:del w:author="Parth Patel" w:date="2021-11-21T22:17:00Z" w:id="276"/>
          <w:b w:val="0"/>
          <w:rPrChange w:author="Parth Patel" w:date="2021-11-21T22:17:00Z" w:id="277">
            <w:rPr>
              <w:del w:author="Parth Patel" w:date="2021-11-21T22:17:00Z" w:id="278"/>
              <w:rFonts w:ascii="Arial" w:hAnsi="Arial" w:eastAsia="Arial" w:cs="Arial"/>
              <w:b/>
              <w:u w:val="single"/>
            </w:rPr>
          </w:rPrChange>
        </w:rPr>
        <w:pPrChange w:author="Parth Patel" w:date="2021-11-21T22:17:00Z" w:id="279">
          <w:pPr>
            <w:ind w:left="0"/>
          </w:pPr>
        </w:pPrChange>
      </w:pPr>
      <w:bookmarkStart w:name="_Toc88425531" w:id="280"/>
      <w:ins w:author="Parth Patel" w:date="2021-11-21T22:17:00Z" w:id="281">
        <w:r>
          <w:rPr>
            <w:rFonts w:ascii="Arial" w:hAnsi="Arial" w:eastAsia="Arial" w:cs="Arial"/>
            <w:color w:val="000000"/>
            <w:sz w:val="24"/>
            <w:szCs w:val="24"/>
            <w:u w:val="single"/>
          </w:rPr>
          <w:t>Activities</w:t>
        </w:r>
      </w:ins>
      <w:bookmarkEnd w:id="280"/>
      <w:del w:author="Parth Patel" w:date="2021-11-21T22:17:00Z" w:id="282">
        <w:r w:rsidDel="00025EC6" w:rsidR="00FD5A74">
          <w:rPr>
            <w:rFonts w:ascii="Arial" w:hAnsi="Arial" w:eastAsia="Arial" w:cs="Arial"/>
            <w:b w:val="0"/>
            <w:u w:val="single"/>
          </w:rPr>
          <w:delText>Activities</w:delText>
        </w:r>
      </w:del>
    </w:p>
    <w:p w:rsidR="008F2A34" w:rsidP="00025EC6" w:rsidRDefault="008F2A34" w14:paraId="496E2282" w14:textId="77777777">
      <w:pPr>
        <w:pStyle w:val="Heading2"/>
        <w:rPr>
          <w:rFonts w:ascii="Arial" w:hAnsi="Arial" w:eastAsia="Arial" w:cs="Arial"/>
        </w:rPr>
        <w:pPrChange w:author="Parth Patel" w:date="2021-11-21T22:17:00Z" w:id="283">
          <w:pPr>
            <w:ind w:left="0"/>
          </w:pPr>
        </w:pPrChange>
      </w:pPr>
    </w:p>
    <w:p w:rsidRPr="009A791A" w:rsidR="008F2A34" w:rsidP="009A791A" w:rsidRDefault="00FD5A74" w14:paraId="212EC0E7" w14:textId="77777777">
      <w:pPr>
        <w:pStyle w:val="Heading3"/>
        <w:rPr>
          <w:b w:val="0"/>
          <w:rPrChange w:author="Parth Patel" w:date="2021-11-21T22:18:00Z" w:id="284">
            <w:rPr>
              <w:b/>
            </w:rPr>
          </w:rPrChange>
        </w:rPr>
        <w:pPrChange w:author="Parth Patel" w:date="2021-11-21T22:17:00Z" w:id="285">
          <w:pPr>
            <w:ind w:left="0"/>
          </w:pPr>
        </w:pPrChange>
      </w:pPr>
      <w:bookmarkStart w:name="_Toc88425532" w:id="286"/>
      <w:r w:rsidRPr="009A791A">
        <w:rPr>
          <w:sz w:val="24"/>
          <w:szCs w:val="24"/>
          <w:rPrChange w:author="Parth Patel" w:date="2021-11-21T22:18:00Z" w:id="287">
            <w:rPr>
              <w:b/>
            </w:rPr>
          </w:rPrChange>
        </w:rPr>
        <w:t>Requirements Gathering</w:t>
      </w:r>
      <w:bookmarkEnd w:id="286"/>
    </w:p>
    <w:p w:rsidR="008F2A34" w:rsidRDefault="00FD5A74" w14:paraId="19AB1212" w14:textId="064633A7">
      <w:pPr>
        <w:ind w:left="0"/>
      </w:pPr>
      <w:r>
        <w:t>First, an IDE that can compile Java programs is needed</w:t>
      </w:r>
      <w:ins w:author="Parth Patel" w:date="2021-11-21T17:45:00Z" w:id="288">
        <w:r w:rsidR="009133AA">
          <w:t xml:space="preserve">, </w:t>
        </w:r>
      </w:ins>
      <w:r>
        <w:t xml:space="preserve"> followed by a basic understanding of game design in </w:t>
      </w:r>
      <w:ins w:author="Parth Patel" w:date="2021-11-19T23:32:00Z" w:id="289">
        <w:r w:rsidR="00D575E3">
          <w:t>L</w:t>
        </w:r>
      </w:ins>
      <w:del w:author="Parth Patel" w:date="2021-11-19T23:32:00Z" w:id="290">
        <w:r w:rsidDel="00D575E3">
          <w:delText>l</w:delText>
        </w:r>
      </w:del>
      <w:r>
        <w:t>ibGDX.</w:t>
      </w:r>
      <w:del w:author="Parth Patel" w:date="2021-11-21T16:59:00Z" w:id="291">
        <w:r w:rsidDel="00AA03D5">
          <w:delText xml:space="preserve"> Next,</w:delText>
        </w:r>
      </w:del>
      <w:r>
        <w:t xml:space="preserve"> </w:t>
      </w:r>
      <w:del w:author="Parth Patel" w:date="2021-11-21T16:59:00Z" w:id="292">
        <w:r w:rsidDel="00AA03D5">
          <w:delText>w</w:delText>
        </w:r>
      </w:del>
      <w:ins w:author="Parth Patel" w:date="2021-11-21T16:59:00Z" w:id="293">
        <w:r w:rsidR="00AA03D5">
          <w:t>W</w:t>
        </w:r>
      </w:ins>
      <w:r>
        <w:t>e</w:t>
      </w:r>
      <w:ins w:author="Parth Patel" w:date="2021-11-21T16:59:00Z" w:id="294">
        <w:r w:rsidR="00AA03D5">
          <w:t xml:space="preserve"> decided to use IntelliJ as</w:t>
        </w:r>
      </w:ins>
      <w:del w:author="Parth Patel" w:date="2021-11-21T16:59:00Z" w:id="295">
        <w:r w:rsidDel="00AA03D5">
          <w:delText xml:space="preserve"> use</w:delText>
        </w:r>
      </w:del>
      <w:r>
        <w:t xml:space="preserve"> </w:t>
      </w:r>
      <w:ins w:author="Parth Patel" w:date="2021-11-21T16:25:00Z" w:id="296">
        <w:r w:rsidR="005C40CB">
          <w:t xml:space="preserve">the </w:t>
        </w:r>
      </w:ins>
      <w:ins w:author="Parth Patel" w:date="2021-11-19T23:32:00Z" w:id="297">
        <w:r w:rsidR="007C292C">
          <w:t xml:space="preserve">IDE </w:t>
        </w:r>
      </w:ins>
      <w:del w:author="Parth Patel" w:date="2021-11-19T23:32:00Z" w:id="298">
        <w:r w:rsidDel="007C292C">
          <w:delText xml:space="preserve">a Java IDE </w:delText>
        </w:r>
      </w:del>
      <w:r>
        <w:t xml:space="preserve">to create </w:t>
      </w:r>
      <w:ins w:author="Parth Patel" w:date="2021-11-21T17:00:00Z" w:id="299">
        <w:r w:rsidR="00045102">
          <w:t>the</w:t>
        </w:r>
      </w:ins>
      <w:ins w:author="Parth Patel" w:date="2021-11-21T16:26:00Z" w:id="300">
        <w:r w:rsidR="005C40CB">
          <w:t xml:space="preserve"> </w:t>
        </w:r>
      </w:ins>
      <w:del w:author="Parth Patel" w:date="2021-11-19T23:33:00Z" w:id="301">
        <w:r w:rsidDel="007C292C">
          <w:delText>a</w:delText>
        </w:r>
      </w:del>
      <w:del w:author="Parth Patel" w:date="2021-11-21T16:25:00Z" w:id="302">
        <w:r w:rsidDel="005C40CB">
          <w:delText xml:space="preserve"> </w:delText>
        </w:r>
      </w:del>
      <w:r>
        <w:t xml:space="preserve">project. We will need to download </w:t>
      </w:r>
      <w:del w:author="Parth Patel" w:date="2021-11-19T23:33:00Z" w:id="303">
        <w:r w:rsidDel="007C292C">
          <w:delText>libGDX</w:delText>
        </w:r>
      </w:del>
      <w:ins w:author="Parth Patel" w:date="2021-11-19T23:33:00Z" w:id="304">
        <w:r w:rsidR="007C292C">
          <w:t>LibGDX</w:t>
        </w:r>
      </w:ins>
      <w:r>
        <w:t xml:space="preserve"> and import it as a library into the libraries folder of our project’s package. This will give us most of the necessary classes and functions needed for developing a top-down 2D game, though we will need to implement some additional code that caters to our own game’s specific needs. This includes on-fly-code we </w:t>
      </w:r>
      <w:del w:author="Parth Patel" w:date="2021-11-19T23:33:00Z" w:id="305">
        <w:r w:rsidDel="007B48BE">
          <w:delText>write directly</w:delText>
        </w:r>
      </w:del>
      <w:ins w:author="Parth Patel" w:date="2021-11-19T23:33:00Z" w:id="306">
        <w:r w:rsidR="007B48BE">
          <w:t>directly write</w:t>
        </w:r>
      </w:ins>
      <w:r>
        <w:t xml:space="preserve"> ourselves or scripts from online resources for more complex </w:t>
      </w:r>
      <w:del w:author="Parth Patel" w:date="2021-11-21T23:37:00Z" w:id="307">
        <w:r w:rsidDel="00960AFF">
          <w:delText>implementations</w:delText>
        </w:r>
      </w:del>
      <w:ins w:author="Parth Patel" w:date="2021-11-21T23:37:00Z" w:id="308">
        <w:r w:rsidR="00960AFF">
          <w:t>features</w:t>
        </w:r>
      </w:ins>
      <w:r>
        <w:t>.</w:t>
      </w:r>
      <w:ins w:author="Parth Patel" w:date="2021-11-21T16:57:00Z" w:id="309">
        <w:r w:rsidR="00CB1E96">
          <w:t xml:space="preserve"> </w:t>
        </w:r>
      </w:ins>
      <w:ins w:author="Parth Patel" w:date="2021-11-21T17:00:00Z" w:id="310">
        <w:r w:rsidR="005B439E">
          <w:t>LibGDX.</w:t>
        </w:r>
      </w:ins>
      <w:ins w:author="Parth Patel" w:date="2021-11-21T16:57:00Z" w:id="311">
        <w:r w:rsidR="00740ADF">
          <w:t xml:space="preserve"> is compatible </w:t>
        </w:r>
      </w:ins>
      <w:ins w:author="Parth Patel" w:date="2021-11-21T16:58:00Z" w:id="312">
        <w:r w:rsidR="00011EC7">
          <w:t xml:space="preserve">with </w:t>
        </w:r>
        <w:r w:rsidR="002B37F4">
          <w:t>Windows, Linux, and Mac O</w:t>
        </w:r>
        <w:r w:rsidR="003C2D1B">
          <w:t>S</w:t>
        </w:r>
        <w:r w:rsidR="002B37F4">
          <w:t>es</w:t>
        </w:r>
      </w:ins>
      <w:ins w:author="Parth Patel" w:date="2021-11-21T17:46:00Z" w:id="313">
        <w:r w:rsidR="009A7735">
          <w:t>,</w:t>
        </w:r>
      </w:ins>
      <w:ins w:author="Parth Patel" w:date="2021-11-21T16:58:00Z" w:id="314">
        <w:r w:rsidR="003C2D1B">
          <w:t xml:space="preserve"> so we will be able to create a game that’s supported</w:t>
        </w:r>
        <w:r w:rsidR="00AA03D5">
          <w:t xml:space="preserve"> in those </w:t>
        </w:r>
      </w:ins>
      <w:ins w:author="Parth Patel" w:date="2021-11-21T16:59:00Z" w:id="315">
        <w:r w:rsidR="00AA03D5">
          <w:t>OSes.</w:t>
        </w:r>
      </w:ins>
      <w:del w:author="Parth Patel" w:date="2021-11-21T16:59:00Z" w:id="316">
        <w:r w:rsidDel="00AA03D5">
          <w:delText xml:space="preserve"> </w:delText>
        </w:r>
      </w:del>
      <w:ins w:author="Parth Patel" w:date="2021-11-21T16:59:00Z" w:id="317">
        <w:r w:rsidR="00AA03D5">
          <w:t xml:space="preserve"> </w:t>
        </w:r>
      </w:ins>
      <w:ins w:author="Parth Patel" w:date="2021-11-19T23:34:00Z" w:id="318">
        <w:r w:rsidR="007B48BE">
          <w:t>We will also need</w:t>
        </w:r>
      </w:ins>
      <w:ins w:author="Parth Patel" w:date="2021-11-19T23:35:00Z" w:id="319">
        <w:r w:rsidR="005A3EF8">
          <w:t xml:space="preserve"> to import Kryonet</w:t>
        </w:r>
      </w:ins>
      <w:ins w:author="Parth Patel" w:date="2021-11-21T17:46:00Z" w:id="320">
        <w:r w:rsidR="005427C5">
          <w:t>,</w:t>
        </w:r>
      </w:ins>
      <w:ins w:author="Parth Patel" w:date="2021-11-19T23:35:00Z" w:id="321">
        <w:r w:rsidR="005A3EF8">
          <w:t xml:space="preserve"> a java networking library</w:t>
        </w:r>
      </w:ins>
      <w:ins w:author="Parth Patel" w:date="2021-11-21T17:47:00Z" w:id="322">
        <w:r w:rsidR="005E3157">
          <w:t>,</w:t>
        </w:r>
      </w:ins>
      <w:ins w:author="Parth Patel" w:date="2021-11-19T23:35:00Z" w:id="323">
        <w:r w:rsidR="005A3EF8">
          <w:t xml:space="preserve"> and it will be used to create the communication needed between the server and clients.</w:t>
        </w:r>
      </w:ins>
      <w:ins w:author="Parth Patel" w:date="2021-11-19T23:34:00Z" w:id="324">
        <w:r w:rsidR="007B48BE">
          <w:t xml:space="preserve"> </w:t>
        </w:r>
      </w:ins>
      <w:r>
        <w:t>Before testing begins</w:t>
      </w:r>
      <w:ins w:author="Parth Patel" w:date="2021-11-21T17:47:00Z" w:id="325">
        <w:r w:rsidR="009963CD">
          <w:t>,</w:t>
        </w:r>
      </w:ins>
      <w:r>
        <w:t xml:space="preserve"> however, we will need visual assets to see if the program we have compiled has proper functionality. Similar to the code itself, there are several ways to accomplish this</w:t>
      </w:r>
      <w:ins w:author="Parth Patel" w:date="2021-11-21T17:47:00Z" w:id="326">
        <w:r w:rsidR="00464133">
          <w:t>,</w:t>
        </w:r>
      </w:ins>
      <w:r>
        <w:t xml:space="preserve"> from simple sprites and </w:t>
      </w:r>
      <w:del w:author="Parth Patel" w:date="2021-11-19T23:34:00Z" w:id="327">
        <w:r w:rsidDel="007B48BE">
          <w:delText>tilesets</w:delText>
        </w:r>
      </w:del>
      <w:ins w:author="Parth Patel" w:date="2021-11-19T23:34:00Z" w:id="328">
        <w:r w:rsidR="007B48BE">
          <w:t>tile</w:t>
        </w:r>
      </w:ins>
      <w:ins w:author="Parth Patel" w:date="2021-11-21T17:48:00Z" w:id="329">
        <w:r w:rsidR="0067230A">
          <w:t xml:space="preserve"> </w:t>
        </w:r>
      </w:ins>
      <w:ins w:author="Parth Patel" w:date="2021-11-19T23:34:00Z" w:id="330">
        <w:r w:rsidR="007B48BE">
          <w:t>sets</w:t>
        </w:r>
      </w:ins>
      <w:r>
        <w:t xml:space="preserve"> we create ourselves or those from open </w:t>
      </w:r>
      <w:del w:author="Parth Patel" w:date="2021-11-19T23:34:00Z" w:id="331">
        <w:r w:rsidDel="007B48BE">
          <w:delText>re</w:delText>
        </w:r>
      </w:del>
      <w:r>
        <w:t xml:space="preserve">sources online. </w:t>
      </w:r>
    </w:p>
    <w:p w:rsidR="008F2A34" w:rsidRDefault="008F2A34" w14:paraId="52E10033" w14:textId="77777777">
      <w:pPr>
        <w:ind w:left="0"/>
        <w:rPr>
          <w:rFonts w:ascii="Arial" w:hAnsi="Arial" w:eastAsia="Arial" w:cs="Arial"/>
          <w:b/>
        </w:rPr>
      </w:pPr>
    </w:p>
    <w:p w:rsidRPr="009A791A" w:rsidR="008F2A34" w:rsidP="009A791A" w:rsidRDefault="00FD5A74" w14:paraId="1CD17F31" w14:textId="77777777">
      <w:pPr>
        <w:pStyle w:val="Heading3"/>
        <w:rPr>
          <w:b w:val="0"/>
          <w:rPrChange w:author="Parth Patel" w:date="2021-11-21T22:18:00Z" w:id="332">
            <w:rPr>
              <w:b/>
            </w:rPr>
          </w:rPrChange>
        </w:rPr>
        <w:pPrChange w:author="Parth Patel" w:date="2021-11-21T22:17:00Z" w:id="333">
          <w:pPr>
            <w:ind w:left="0"/>
          </w:pPr>
        </w:pPrChange>
      </w:pPr>
      <w:bookmarkStart w:name="_Toc88425533" w:id="334"/>
      <w:r w:rsidRPr="009A791A">
        <w:rPr>
          <w:sz w:val="24"/>
          <w:szCs w:val="24"/>
          <w:rPrChange w:author="Parth Patel" w:date="2021-11-21T22:18:00Z" w:id="335">
            <w:rPr>
              <w:b/>
            </w:rPr>
          </w:rPrChange>
        </w:rPr>
        <w:t>Top-Level Design</w:t>
      </w:r>
      <w:bookmarkEnd w:id="334"/>
    </w:p>
    <w:p w:rsidR="008F2A34" w:rsidRDefault="00FD5A74" w14:paraId="2C094C66" w14:textId="527AA639">
      <w:pPr>
        <w:ind w:left="0"/>
      </w:pPr>
      <w:r>
        <w:t>Space Crucibles is a multiplayer game that’s designed to attract users that are interested in playing an action/puzzle game. Once the game is loaded</w:t>
      </w:r>
      <w:ins w:author="Parth Patel" w:date="2021-11-21T17:48:00Z" w:id="336">
        <w:r w:rsidR="00CE5DC5">
          <w:t>,</w:t>
        </w:r>
      </w:ins>
      <w:r>
        <w:t xml:space="preserve"> the user will be presented with the main menu. The main menu will allow the user to choose whether they want to play multiplayer or a single-player mode</w:t>
      </w:r>
      <w:ins w:author="Parth Patel" w:date="2021-11-21T17:48:00Z" w:id="337">
        <w:r w:rsidR="00CC2524">
          <w:t>;</w:t>
        </w:r>
      </w:ins>
      <w:del w:author="Parth Patel" w:date="2021-11-21T17:48:00Z" w:id="338">
        <w:r w:rsidDel="00CC2524">
          <w:delText>,</w:delText>
        </w:r>
      </w:del>
      <w:r>
        <w:t xml:space="preserve"> the user will also be able to change settings such as key binds and control the volume of the game. In the </w:t>
      </w:r>
      <w:ins w:author="Parth Patel" w:date="2021-11-21T16:31:00Z" w:id="339">
        <w:r w:rsidR="006149E8">
          <w:t xml:space="preserve">settings </w:t>
        </w:r>
      </w:ins>
      <w:del w:author="Parth Patel" w:date="2021-11-21T16:31:00Z" w:id="340">
        <w:r w:rsidDel="006149E8">
          <w:delText xml:space="preserve">main </w:delText>
        </w:r>
      </w:del>
      <w:r>
        <w:t>menu, the user will</w:t>
      </w:r>
      <w:del w:author="Parth Patel" w:date="2021-11-21T16:31:00Z" w:id="341">
        <w:r w:rsidDel="006149E8">
          <w:delText xml:space="preserve"> also</w:delText>
        </w:r>
      </w:del>
      <w:r>
        <w:t xml:space="preserve"> be able to </w:t>
      </w:r>
      <w:del w:author="Parth Patel" w:date="2021-11-21T16:31:00Z" w:id="342">
        <w:r w:rsidDel="006149E8">
          <w:delText xml:space="preserve">create </w:delText>
        </w:r>
      </w:del>
      <w:ins w:author="Parth Patel" w:date="2021-11-21T16:31:00Z" w:id="343">
        <w:r w:rsidR="006149E8">
          <w:t xml:space="preserve">enter </w:t>
        </w:r>
      </w:ins>
      <w:r>
        <w:t xml:space="preserve">a name that will be displayed to other users in-game. </w:t>
      </w:r>
    </w:p>
    <w:p w:rsidR="008F2A34" w:rsidRDefault="00FD5A74" w14:paraId="7BC4B779" w14:textId="1970C1A0">
      <w:pPr>
        <w:ind w:left="0"/>
      </w:pPr>
      <w:r>
        <w:t>If the user chooses to play the multiplayer mode (co-op)</w:t>
      </w:r>
      <w:ins w:author="Parth Patel" w:date="2021-11-21T17:49:00Z" w:id="344">
        <w:r w:rsidR="00DE62AE">
          <w:t xml:space="preserve">, </w:t>
        </w:r>
      </w:ins>
      <w:del w:author="Parth Patel" w:date="2021-11-21T17:49:00Z" w:id="345">
        <w:r w:rsidDel="00DE62AE">
          <w:delText xml:space="preserve"> then </w:delText>
        </w:r>
      </w:del>
      <w:r>
        <w:t>the user will be presented with two options</w:t>
      </w:r>
      <w:ins w:author="Parth Patel" w:date="2021-11-21T17:49:00Z" w:id="346">
        <w:r w:rsidR="00DE62AE">
          <w:t>:</w:t>
        </w:r>
      </w:ins>
      <w:del w:author="Parth Patel" w:date="2021-11-21T17:49:00Z" w:id="347">
        <w:r w:rsidDel="00DE62AE">
          <w:delText>,</w:delText>
        </w:r>
      </w:del>
      <w:r>
        <w:t xml:space="preserve"> create </w:t>
      </w:r>
      <w:del w:author="Parth Patel" w:date="2021-11-21T16:33:00Z" w:id="348">
        <w:r w:rsidDel="00540CB4">
          <w:delText>lobby</w:delText>
        </w:r>
      </w:del>
      <w:del w:author="Parth Patel" w:date="2021-11-21T17:50:00Z" w:id="349">
        <w:r w:rsidDel="00DE62AE">
          <w:delText xml:space="preserve"> and</w:delText>
        </w:r>
      </w:del>
      <w:ins w:author="Parth Patel" w:date="2021-11-21T17:50:00Z" w:id="350">
        <w:r w:rsidR="00DE62AE">
          <w:t>lobby and</w:t>
        </w:r>
      </w:ins>
      <w:r>
        <w:t xml:space="preserve"> join lobby. The create lobby option will allow the user to create a lobby </w:t>
      </w:r>
      <w:ins w:author="Isaac C Colon" w:date="2021-11-21T21:16:00Z" w:id="351">
        <w:r>
          <w:t xml:space="preserve">and </w:t>
        </w:r>
        <w:r w:rsidR="495A4B76">
          <w:t>give the user (</w:t>
        </w:r>
      </w:ins>
      <w:ins w:author="Parth Patel" w:date="2021-11-21T17:50:00Z" w:id="352">
        <w:r w:rsidR="00030C81">
          <w:t xml:space="preserve">now the </w:t>
        </w:r>
      </w:ins>
      <w:ins w:author="Isaac C Colon" w:date="2021-11-21T21:16:00Z" w:id="353">
        <w:del w:author="Parth Patel" w:date="2021-11-21T17:50:00Z" w:id="354">
          <w:r w:rsidDel="00391C31" w:rsidR="495A4B76">
            <w:delText xml:space="preserve">now the host </w:delText>
          </w:r>
        </w:del>
      </w:ins>
      <w:ins w:author="Isaac C Colon" w:date="2021-11-21T21:17:00Z" w:id="355">
        <w:del w:author="Parth Patel" w:date="2021-11-21T17:50:00Z" w:id="356">
          <w:r w:rsidDel="00391C31" w:rsidR="495A4B76">
            <w:delText>of the lobby</w:delText>
          </w:r>
        </w:del>
      </w:ins>
      <w:ins w:author="Parth Patel" w:date="2021-11-21T17:50:00Z" w:id="357">
        <w:r w:rsidR="00391C31">
          <w:t>lobby host</w:t>
        </w:r>
      </w:ins>
      <w:ins w:author="Isaac C Colon" w:date="2021-11-21T21:17:00Z" w:id="358">
        <w:r w:rsidR="495A4B76">
          <w:t>) a generated lobby code, which can be given to friends.</w:t>
        </w:r>
        <w:r w:rsidR="0AABC891">
          <w:t xml:space="preserve"> </w:t>
        </w:r>
      </w:ins>
      <w:del w:author="Isaac C Colon" w:date="2021-11-21T21:16:00Z" w:id="359">
        <w:r w:rsidDel="00990E64" w:rsidR="00990E64">
          <w:delText>anllow</w:delText>
        </w:r>
        <w:r>
          <w:delText xml:space="preserve"> the user to share the IP address and port of the lobby. </w:delText>
        </w:r>
      </w:del>
      <w:r>
        <w:t xml:space="preserve">The join lobby option will allow </w:t>
      </w:r>
      <w:ins w:author="Isaac C Colon" w:date="2021-11-21T21:18:00Z" w:id="360">
        <w:r w:rsidR="00108BE0">
          <w:t>other clients to enter this code</w:t>
        </w:r>
        <w:del w:author="Parth Patel" w:date="2021-11-21T16:32:00Z" w:id="361">
          <w:r w:rsidDel="00540CB4" w:rsidR="00108BE0">
            <w:delText>, in order</w:delText>
          </w:r>
        </w:del>
        <w:r w:rsidR="00108BE0">
          <w:t xml:space="preserve"> to join the host’s lobby</w:t>
        </w:r>
        <w:del w:author="Parth Patel" w:date="2021-11-21T16:32:00Z" w:id="362">
          <w:r w:rsidDel="00540CB4" w:rsidR="00108BE0">
            <w:delText xml:space="preserve">. </w:delText>
          </w:r>
        </w:del>
      </w:ins>
      <w:del w:author="Isaac C Colon" w:date="2021-11-21T21:18:00Z" w:id="363">
        <w:r>
          <w:delText>a</w:delText>
        </w:r>
      </w:del>
      <w:del w:author="Parth Patel" w:date="2021-11-21T16:32:00Z" w:id="364">
        <w:r w:rsidDel="00540CB4">
          <w:delText xml:space="preserve"> </w:delText>
        </w:r>
      </w:del>
      <w:del w:author="Isaac C Colon" w:date="2021-11-21T21:17:00Z" w:id="365">
        <w:r>
          <w:delText>user to input the IP address and port of someone’s lobby</w:delText>
        </w:r>
      </w:del>
      <w:r>
        <w:t>. The lobby host will have access to kick the player</w:t>
      </w:r>
      <w:ins w:author="Parth Patel" w:date="2021-11-21T16:35:00Z" w:id="366">
        <w:r w:rsidR="004C146C">
          <w:t>s in the lobby</w:t>
        </w:r>
      </w:ins>
      <w:del w:author="Parth Patel" w:date="2021-11-21T16:35:00Z" w:id="367">
        <w:r w:rsidDel="004C146C">
          <w:delText xml:space="preserve"> who joined</w:delText>
        </w:r>
        <w:r w:rsidDel="00BF14CD">
          <w:delText xml:space="preserve"> and also be able to disband the whole lobby</w:delText>
        </w:r>
      </w:del>
      <w:r>
        <w:t>. The lobby host will be able to select the level they want to play</w:t>
      </w:r>
      <w:ins w:author="Parth Patel" w:date="2021-11-21T16:35:00Z" w:id="368">
        <w:r w:rsidR="00E513EA">
          <w:t xml:space="preserve">, choose the </w:t>
        </w:r>
      </w:ins>
      <w:ins w:author="Parth Patel" w:date="2021-11-21T16:36:00Z" w:id="369">
        <w:r w:rsidR="00E513EA">
          <w:t>difficulty,</w:t>
        </w:r>
      </w:ins>
      <w:r>
        <w:t xml:space="preserve"> and also have the option to start the level. Once all the players have spawned in the </w:t>
      </w:r>
      <w:del w:author="Parth Patel" w:date="2021-11-21T16:36:00Z" w:id="370">
        <w:r w:rsidDel="00A5599B">
          <w:delText>level</w:delText>
        </w:r>
      </w:del>
      <w:ins w:author="Parth Patel" w:date="2021-11-21T16:36:00Z" w:id="371">
        <w:r w:rsidR="00A5599B">
          <w:t>level,</w:t>
        </w:r>
      </w:ins>
      <w:r>
        <w:t xml:space="preserve"> they will be able to press the ESC key to access a menu that will allow them to </w:t>
      </w:r>
      <w:del w:author="Parth Patel" w:date="2021-11-21T16:36:00Z" w:id="372">
        <w:r w:rsidDel="00A5599B">
          <w:delText>change settings, quit the level, and quit the game</w:delText>
        </w:r>
      </w:del>
      <w:ins w:author="Parth Patel" w:date="2021-11-21T16:36:00Z" w:id="373">
        <w:r w:rsidR="00A5599B">
          <w:t>exit to main menu</w:t>
        </w:r>
      </w:ins>
      <w:r>
        <w:t xml:space="preserve">. If a new player wants to </w:t>
      </w:r>
      <w:del w:author="Parth Patel" w:date="2021-11-21T16:36:00Z" w:id="374">
        <w:r w:rsidDel="00E56067">
          <w:delText>join</w:delText>
        </w:r>
      </w:del>
      <w:ins w:author="Parth Patel" w:date="2021-11-21T16:36:00Z" w:id="375">
        <w:r w:rsidR="00E56067">
          <w:t>join</w:t>
        </w:r>
      </w:ins>
      <w:ins w:author="Parth Patel" w:date="2021-11-21T16:37:00Z" w:id="376">
        <w:r w:rsidR="00D47AAC">
          <w:t xml:space="preserve"> an ongoing game</w:t>
        </w:r>
        <w:r w:rsidR="00E56067">
          <w:t xml:space="preserve"> they will be able to enter the </w:t>
        </w:r>
        <w:r w:rsidR="00B303D7">
          <w:t xml:space="preserve">lobby code in join lobby option </w:t>
        </w:r>
        <w:r w:rsidR="006B3EF1">
          <w:t>and join directly</w:t>
        </w:r>
      </w:ins>
      <w:del w:author="Parth Patel" w:date="2021-11-21T16:37:00Z" w:id="377">
        <w:r w:rsidDel="00E56067">
          <w:delText xml:space="preserve"> they will have to wait for the lobby host to either finish the level or quit the level and return to the lobby</w:delText>
        </w:r>
      </w:del>
      <w:r>
        <w:t xml:space="preserve">.  </w:t>
      </w:r>
    </w:p>
    <w:p w:rsidR="008F2A34" w:rsidRDefault="00FD5A74" w14:paraId="44BF95AB" w14:textId="22561711">
      <w:pPr>
        <w:ind w:left="0"/>
      </w:pPr>
      <w:r>
        <w:t xml:space="preserve">If the user chooses to play the single-player </w:t>
      </w:r>
      <w:del w:author="Parth Patel" w:date="2021-11-21T16:38:00Z" w:id="378">
        <w:r w:rsidDel="00962F18">
          <w:delText>mode</w:delText>
        </w:r>
      </w:del>
      <w:ins w:author="Parth Patel" w:date="2021-11-21T16:38:00Z" w:id="379">
        <w:r w:rsidR="00962F18">
          <w:t>mode,</w:t>
        </w:r>
      </w:ins>
      <w:r>
        <w:t xml:space="preserve"> then the user will be directed to the level </w:t>
      </w:r>
      <w:del w:author="Parth Patel" w:date="2021-11-21T16:38:00Z" w:id="380">
        <w:r w:rsidDel="002007A1">
          <w:delText xml:space="preserve">selection </w:delText>
        </w:r>
      </w:del>
      <w:ins w:author="Parth Patel" w:date="2021-11-21T16:39:00Z" w:id="381">
        <w:r w:rsidR="002007A1">
          <w:t>difficulty</w:t>
        </w:r>
      </w:ins>
      <w:ins w:author="Parth Patel" w:date="2021-11-21T17:51:00Z" w:id="382">
        <w:r w:rsidR="005964D4">
          <w:t>,</w:t>
        </w:r>
      </w:ins>
      <w:del w:author="Parth Patel" w:date="2021-11-21T16:39:00Z" w:id="383">
        <w:r w:rsidDel="002007A1">
          <w:delText>option</w:delText>
        </w:r>
      </w:del>
      <w:ins w:author="Parth Patel" w:date="2021-11-21T16:39:00Z" w:id="384">
        <w:r w:rsidR="002007A1">
          <w:t xml:space="preserve"> menu</w:t>
        </w:r>
      </w:ins>
      <w:r>
        <w:t xml:space="preserve">. Once the player chooses </w:t>
      </w:r>
      <w:ins w:author="Parth Patel" w:date="2021-11-21T16:39:00Z" w:id="385">
        <w:r w:rsidR="002007A1">
          <w:t xml:space="preserve">the difficulty </w:t>
        </w:r>
      </w:ins>
      <w:del w:author="Parth Patel" w:date="2021-11-21T16:39:00Z" w:id="386">
        <w:r w:rsidDel="002007A1">
          <w:delText xml:space="preserve">a level </w:delText>
        </w:r>
      </w:del>
      <w:r>
        <w:t>he will be spawned inside the level. The</w:t>
      </w:r>
      <w:ins w:author="Parth Patel" w:date="2021-11-21T16:40:00Z" w:id="387">
        <w:r w:rsidR="00A00962">
          <w:t xml:space="preserve"> player will be able to press the</w:t>
        </w:r>
      </w:ins>
      <w:del w:author="Parth Patel" w:date="2021-11-21T16:40:00Z" w:id="388">
        <w:r w:rsidDel="00A00962">
          <w:delText xml:space="preserve"> single-player mode</w:delText>
        </w:r>
      </w:del>
      <w:del w:author="Parth Patel" w:date="2021-11-21T16:39:00Z" w:id="389">
        <w:r w:rsidDel="009B7B01">
          <w:delText xml:space="preserve"> has a feature that allows the player to pause the game by clicking the</w:delText>
        </w:r>
      </w:del>
      <w:r>
        <w:t xml:space="preserve"> ESC key</w:t>
      </w:r>
      <w:ins w:author="Parth Patel" w:date="2021-11-21T16:40:00Z" w:id="390">
        <w:r w:rsidR="00A00962">
          <w:t xml:space="preserve"> in</w:t>
        </w:r>
      </w:ins>
      <w:ins w:author="Parth Patel" w:date="2021-11-21T17:51:00Z" w:id="391">
        <w:r w:rsidR="007E0FEE">
          <w:t>-</w:t>
        </w:r>
      </w:ins>
      <w:ins w:author="Parth Patel" w:date="2021-11-21T16:40:00Z" w:id="392">
        <w:r w:rsidR="00A00962">
          <w:t xml:space="preserve">game to </w:t>
        </w:r>
        <w:r w:rsidR="00A57114">
          <w:t xml:space="preserve">access a </w:t>
        </w:r>
      </w:ins>
      <w:ins w:author="Parth Patel" w:date="2021-11-21T16:41:00Z" w:id="393">
        <w:r w:rsidR="00792196">
          <w:t>menu</w:t>
        </w:r>
        <w:r w:rsidR="00780EBB">
          <w:t xml:space="preserve"> that will allow them to restart the level and </w:t>
        </w:r>
        <w:r w:rsidR="00013A20">
          <w:t>quit the game</w:t>
        </w:r>
      </w:ins>
      <w:ins w:author="Parth Patel" w:date="2021-11-21T16:47:00Z" w:id="394">
        <w:r w:rsidR="00C71766">
          <w:t>.</w:t>
        </w:r>
      </w:ins>
      <w:del w:author="Parth Patel" w:date="2021-11-21T16:47:00Z" w:id="395">
        <w:r w:rsidDel="00C71766">
          <w:delText>.</w:delText>
        </w:r>
      </w:del>
      <w:del w:author="Parth Patel" w:date="2021-11-21T16:41:00Z" w:id="396">
        <w:r w:rsidDel="00013A20">
          <w:delText xml:space="preserve"> Once paused the player will be able to resume at any time as well as have the option to quit the level, change settings, and quit the game. </w:delText>
        </w:r>
      </w:del>
    </w:p>
    <w:p w:rsidR="008F2A34" w:rsidRDefault="00FD5A74" w14:paraId="04DD8C94" w14:textId="6DD2198B">
      <w:pPr>
        <w:ind w:left="0"/>
        <w:rPr>
          <w:ins w:author="Parth Patel" w:date="2021-11-21T16:47:00Z" w:id="397"/>
        </w:rPr>
      </w:pPr>
      <w:r>
        <w:t xml:space="preserve">The gameplay will consist of players trying to clear the level in the game. Each level will have </w:t>
      </w:r>
      <w:del w:author="Parth Patel" w:date="2021-11-21T16:42:00Z" w:id="398">
        <w:r w:rsidDel="000F1F00">
          <w:delText xml:space="preserve">three </w:delText>
        </w:r>
      </w:del>
      <w:ins w:author="Parth Patel" w:date="2021-11-21T16:42:00Z" w:id="399">
        <w:r w:rsidR="000F1F00">
          <w:t xml:space="preserve">five </w:t>
        </w:r>
      </w:ins>
      <w:r>
        <w:t>difficulty levels</w:t>
      </w:r>
      <w:ins w:author="Parth Patel" w:date="2021-11-21T17:52:00Z" w:id="400">
        <w:r w:rsidR="00A946CA">
          <w:t>,</w:t>
        </w:r>
      </w:ins>
      <w:r>
        <w:t xml:space="preserve"> each getting progressively harder by including more traps and more/harder monsters. The player’s goal is to clear the level by exploring the map and finding </w:t>
      </w:r>
      <w:del w:author="Parth Patel" w:date="2021-11-21T16:42:00Z" w:id="401">
        <w:r w:rsidDel="009A04CC">
          <w:delText xml:space="preserve">keys to </w:delText>
        </w:r>
      </w:del>
      <w:r>
        <w:t>the exit.</w:t>
      </w:r>
      <w:del w:author="Parth Patel" w:date="2021-11-21T16:43:00Z" w:id="402">
        <w:r w:rsidDel="0094527A">
          <w:delText xml:space="preserve"> The player will start with a </w:delText>
        </w:r>
      </w:del>
      <w:del w:author="Parth Patel" w:date="2021-11-21T16:42:00Z" w:id="403">
        <w:r w:rsidDel="0094527A">
          <w:delText xml:space="preserve">simple weapon at the start of the round. While exploring and killing monsters players </w:delText>
        </w:r>
        <w:r w:rsidDel="009A04CC">
          <w:delText>will come across better weapons that they will be able to equip</w:delText>
        </w:r>
      </w:del>
      <w:del w:author="Parth Patel" w:date="2021-11-21T16:47:00Z" w:id="404">
        <w:r w:rsidDel="00C71766">
          <w:delText>.</w:delText>
        </w:r>
      </w:del>
    </w:p>
    <w:p w:rsidR="0074444A" w:rsidRDefault="00C71766" w14:paraId="4A465266" w14:textId="03EA744E">
      <w:pPr>
        <w:ind w:left="0"/>
      </w:pPr>
      <w:ins w:author="Parth Patel" w:date="2021-11-21T16:47:00Z" w:id="405">
        <w:r>
          <w:t xml:space="preserve">The level editor </w:t>
        </w:r>
        <w:r w:rsidR="008B458E">
          <w:t xml:space="preserve">option in the main menu will allow the user to access the level editor </w:t>
        </w:r>
      </w:ins>
      <w:ins w:author="Parth Patel" w:date="2021-11-21T16:48:00Z" w:id="406">
        <w:r w:rsidR="006F3396">
          <w:t>and be able to create or customize their own levels. The saved levels will be store</w:t>
        </w:r>
      </w:ins>
      <w:ins w:author="Parth Patel" w:date="2021-11-21T17:52:00Z" w:id="407">
        <w:r w:rsidR="001D1C74">
          <w:t>d</w:t>
        </w:r>
      </w:ins>
      <w:ins w:author="Parth Patel" w:date="2021-11-21T16:48:00Z" w:id="408">
        <w:r w:rsidR="006F3396">
          <w:t xml:space="preserve"> in a .WAD file that the user will be able to share with other player</w:t>
        </w:r>
      </w:ins>
      <w:ins w:author="Parth Patel" w:date="2021-11-21T17:52:00Z" w:id="409">
        <w:r w:rsidR="00A4414A">
          <w:t>s</w:t>
        </w:r>
      </w:ins>
      <w:ins w:author="Parth Patel" w:date="2021-11-21T16:48:00Z" w:id="410">
        <w:r w:rsidR="006F3396">
          <w:t xml:space="preserve"> to allow them </w:t>
        </w:r>
      </w:ins>
      <w:ins w:author="Parth Patel" w:date="2021-11-21T16:49:00Z" w:id="411">
        <w:r w:rsidR="0074444A">
          <w:t>to play the game.</w:t>
        </w:r>
        <w:r w:rsidR="002E44DC">
          <w:t xml:space="preserve"> The players will be able to load their own custom levels </w:t>
        </w:r>
        <w:r w:rsidR="00CF179F">
          <w:t xml:space="preserve">by going into </w:t>
        </w:r>
      </w:ins>
      <w:ins w:author="Parth Patel" w:date="2021-11-21T17:53:00Z" w:id="412">
        <w:r w:rsidR="00F86B56">
          <w:t xml:space="preserve">the </w:t>
        </w:r>
      </w:ins>
      <w:ins w:author="Parth Patel" w:date="2021-11-21T16:49:00Z" w:id="413">
        <w:r w:rsidR="00CF179F">
          <w:t>setting</w:t>
        </w:r>
      </w:ins>
      <w:ins w:author="Parth Patel" w:date="2021-11-21T17:53:00Z" w:id="414">
        <w:r w:rsidR="00F86B56">
          <w:t>s</w:t>
        </w:r>
      </w:ins>
      <w:ins w:author="Parth Patel" w:date="2021-11-21T16:49:00Z" w:id="415">
        <w:r w:rsidR="00CF179F">
          <w:t xml:space="preserve"> </w:t>
        </w:r>
      </w:ins>
      <w:ins w:author="Parth Patel" w:date="2021-11-21T17:53:00Z" w:id="416">
        <w:r w:rsidR="00F86B56">
          <w:t xml:space="preserve">menu </w:t>
        </w:r>
      </w:ins>
      <w:ins w:author="Parth Patel" w:date="2021-11-21T16:49:00Z" w:id="417">
        <w:r w:rsidR="00CF179F">
          <w:t>and select</w:t>
        </w:r>
      </w:ins>
      <w:ins w:author="Parth Patel" w:date="2021-11-21T17:53:00Z" w:id="418">
        <w:r w:rsidR="00D52336">
          <w:t>ing</w:t>
        </w:r>
      </w:ins>
      <w:ins w:author="Parth Patel" w:date="2021-11-21T16:49:00Z" w:id="419">
        <w:r w:rsidR="00CF179F">
          <w:t xml:space="preserve"> addons</w:t>
        </w:r>
      </w:ins>
      <w:ins w:author="Parth Patel" w:date="2021-11-21T17:53:00Z" w:id="420">
        <w:r w:rsidR="00D52336">
          <w:t xml:space="preserve"> option</w:t>
        </w:r>
      </w:ins>
      <w:ins w:author="Parth Patel" w:date="2021-11-21T16:49:00Z" w:id="421">
        <w:r w:rsidR="00CF179F">
          <w:t xml:space="preserve">. From the addons </w:t>
        </w:r>
        <w:r w:rsidR="002C5C01">
          <w:t>menu</w:t>
        </w:r>
      </w:ins>
      <w:ins w:author="Parth Patel" w:date="2021-11-21T17:54:00Z" w:id="422">
        <w:r w:rsidR="00703ACB">
          <w:t>,</w:t>
        </w:r>
      </w:ins>
      <w:ins w:author="Parth Patel" w:date="2021-11-21T16:49:00Z" w:id="423">
        <w:r w:rsidR="002C5C01">
          <w:t xml:space="preserve"> they will select the level file t</w:t>
        </w:r>
      </w:ins>
      <w:ins w:author="Parth Patel" w:date="2021-11-21T16:50:00Z" w:id="424">
        <w:r w:rsidR="002C5C01">
          <w:t xml:space="preserve">hey want to load. </w:t>
        </w:r>
        <w:r w:rsidR="00D92D4E">
          <w:t>Once added</w:t>
        </w:r>
      </w:ins>
      <w:ins w:author="Parth Patel" w:date="2021-11-21T17:54:00Z" w:id="425">
        <w:r w:rsidR="00A83200">
          <w:t>,</w:t>
        </w:r>
      </w:ins>
      <w:ins w:author="Parth Patel" w:date="2021-11-21T16:50:00Z" w:id="426">
        <w:r w:rsidR="00D92D4E">
          <w:t xml:space="preserve"> the player will be able to play that level in either single</w:t>
        </w:r>
      </w:ins>
      <w:ins w:author="Parth Patel" w:date="2021-11-21T17:54:00Z" w:id="427">
        <w:r w:rsidR="007329FD">
          <w:t>-</w:t>
        </w:r>
      </w:ins>
      <w:ins w:author="Parth Patel" w:date="2021-11-21T16:50:00Z" w:id="428">
        <w:r w:rsidR="00D92D4E">
          <w:t>player mode or multiplayer mode.</w:t>
        </w:r>
      </w:ins>
    </w:p>
    <w:p w:rsidR="008F2A34" w:rsidRDefault="008F2A34" w14:paraId="4266B9DF" w14:textId="77777777">
      <w:pPr>
        <w:ind w:left="0"/>
        <w:rPr>
          <w:rFonts w:ascii="Arial" w:hAnsi="Arial" w:eastAsia="Arial" w:cs="Arial"/>
          <w:b/>
        </w:rPr>
      </w:pPr>
    </w:p>
    <w:p w:rsidRPr="009A791A" w:rsidR="008F2A34" w:rsidP="009A791A" w:rsidRDefault="00FD5A74" w14:paraId="79F56B03" w14:textId="77777777">
      <w:pPr>
        <w:pStyle w:val="Heading3"/>
        <w:rPr>
          <w:b w:val="0"/>
          <w:rPrChange w:author="Parth Patel" w:date="2021-11-21T22:18:00Z" w:id="429">
            <w:rPr>
              <w:b/>
            </w:rPr>
          </w:rPrChange>
        </w:rPr>
        <w:pPrChange w:author="Parth Patel" w:date="2021-11-21T22:17:00Z" w:id="430">
          <w:pPr>
            <w:ind w:left="0"/>
          </w:pPr>
        </w:pPrChange>
      </w:pPr>
      <w:bookmarkStart w:name="_Toc88425534" w:id="431"/>
      <w:r w:rsidRPr="009A791A">
        <w:rPr>
          <w:sz w:val="24"/>
          <w:szCs w:val="24"/>
          <w:rPrChange w:author="Parth Patel" w:date="2021-11-21T22:18:00Z" w:id="432">
            <w:rPr>
              <w:b/>
            </w:rPr>
          </w:rPrChange>
        </w:rPr>
        <w:t>Detailed Design</w:t>
      </w:r>
      <w:bookmarkEnd w:id="431"/>
    </w:p>
    <w:p w:rsidR="008F2A34" w:rsidRDefault="00FD5A74" w14:paraId="57174B79" w14:textId="3CE140DD">
      <w:pPr>
        <w:ind w:left="0"/>
      </w:pPr>
      <w:r>
        <w:t>The design of Space Crucibles follows client-to-server connections to run different facets of the game. On the server</w:t>
      </w:r>
      <w:ins w:author="Parth Patel" w:date="2021-11-21T17:54:00Z" w:id="433">
        <w:r w:rsidR="00C53725">
          <w:t>-</w:t>
        </w:r>
      </w:ins>
      <w:del w:author="Parth Patel" w:date="2021-11-21T17:54:00Z" w:id="434">
        <w:r w:rsidDel="00C53725">
          <w:delText xml:space="preserve"> </w:delText>
        </w:r>
      </w:del>
      <w:r>
        <w:t>side, all non-player-controlled game events are handled. The server controls the artificial intelligence of enemies, traps, and non-player characters.</w:t>
      </w:r>
      <w:ins w:author="Parth Patel" w:date="2021-11-21T23:35:00Z" w:id="435">
        <w:r w:rsidR="005022AC">
          <w:t xml:space="preserve"> </w:t>
        </w:r>
      </w:ins>
      <w:ins w:author="Parth Patel" w:date="2021-11-21T23:36:00Z" w:id="436">
        <w:r w:rsidR="005A2650">
          <w:t>However,</w:t>
        </w:r>
      </w:ins>
      <w:ins w:author="Parth Patel" w:date="2021-11-21T23:35:00Z" w:id="437">
        <w:r w:rsidR="005022AC">
          <w:t xml:space="preserve"> this is not the case for single-player mode</w:t>
        </w:r>
        <w:r w:rsidR="00891124">
          <w:t>,</w:t>
        </w:r>
        <w:r w:rsidR="007052C3">
          <w:t xml:space="preserve"> </w:t>
        </w:r>
        <w:r w:rsidR="00BC7C31">
          <w:t>the whole game is run on the client side</w:t>
        </w:r>
      </w:ins>
      <w:ins w:author="Parth Patel" w:date="2021-11-21T23:36:00Z" w:id="438">
        <w:r w:rsidR="00857FBC">
          <w:t xml:space="preserve"> and there is no need for an internet connection to play the game.</w:t>
        </w:r>
      </w:ins>
      <w:r>
        <w:t xml:space="preserve"> Additionally, the server loads different level data from WAD files</w:t>
      </w:r>
      <w:ins w:author="Parth Patel" w:date="2021-11-21T17:55:00Z" w:id="439">
        <w:r w:rsidR="007D4BE7">
          <w:t xml:space="preserve">, </w:t>
        </w:r>
      </w:ins>
      <w:del w:author="Parth Patel" w:date="2021-11-21T17:55:00Z" w:id="440">
        <w:r w:rsidDel="007D4BE7">
          <w:delText xml:space="preserve"> which </w:delText>
        </w:r>
      </w:del>
      <w:r>
        <w:t>includ</w:t>
      </w:r>
      <w:ins w:author="Parth Patel" w:date="2021-11-21T17:55:00Z" w:id="441">
        <w:r w:rsidR="007D4BE7">
          <w:t>ing</w:t>
        </w:r>
      </w:ins>
      <w:del w:author="Parth Patel" w:date="2021-11-21T17:55:00Z" w:id="442">
        <w:r w:rsidDel="007D4BE7">
          <w:delText>e</w:delText>
        </w:r>
      </w:del>
      <w:r>
        <w:t xml:space="preserve"> physical enemy, trap, and map geometry placement. On the client-side, hotkey input, graphic rendering, and music playback are handled. The player only controls</w:t>
      </w:r>
      <w:ins w:author="Parth Patel" w:date="2021-11-21T17:55:00Z" w:id="443">
        <w:r w:rsidR="00E90B79">
          <w:t xml:space="preserve"> their character’s</w:t>
        </w:r>
      </w:ins>
      <w:r>
        <w:t xml:space="preserve"> </w:t>
      </w:r>
      <w:del w:author="Parth Patel" w:date="2021-11-21T17:55:00Z" w:id="444">
        <w:r w:rsidDel="00E90B79">
          <w:delText xml:space="preserve">the </w:delText>
        </w:r>
      </w:del>
      <w:r>
        <w:t>actions</w:t>
      </w:r>
      <w:del w:author="Parth Patel" w:date="2021-11-21T17:55:00Z" w:id="445">
        <w:r w:rsidDel="00E90B79">
          <w:delText xml:space="preserve"> of</w:delText>
        </w:r>
      </w:del>
      <w:r>
        <w:t xml:space="preserve"> </w:t>
      </w:r>
      <w:del w:author="Parth Patel" w:date="2021-11-21T17:55:00Z" w:id="446">
        <w:r w:rsidDel="00E90B79">
          <w:delText xml:space="preserve">their character </w:delText>
        </w:r>
      </w:del>
      <w:r>
        <w:t>via keyboard and mouse input, sending that data to the server so it can update the player’s position accordingly for physics calculations.</w:t>
      </w:r>
    </w:p>
    <w:p w:rsidR="008F2A34" w:rsidRDefault="008F2A34" w14:paraId="33B744B0" w14:textId="77777777">
      <w:pPr>
        <w:ind w:left="0"/>
      </w:pPr>
    </w:p>
    <w:p w:rsidR="008F2A34" w:rsidRDefault="00FD5A74" w14:paraId="18D2E4B7" w14:textId="326A7473">
      <w:pPr>
        <w:ind w:left="0"/>
      </w:pPr>
      <w:r>
        <w:t>The simple .WAD archive format is the file type used to store all game data. It stores level texture data (i.e.</w:t>
      </w:r>
      <w:ins w:author="Parth Patel" w:date="2021-11-21T17:55:00Z" w:id="447">
        <w:r w:rsidR="0091370C">
          <w:t>,</w:t>
        </w:r>
      </w:ins>
      <w:r>
        <w:t xml:space="preserve"> what graphics will represent the walls and floors in the level), monster and player graphics, other graphic effects, sound effects, and level music in MIDI format. A .WAD file also stores level data. The level data is stored in a text format </w:t>
      </w:r>
      <w:del w:author="Parth Patel" w:date="2021-11-21T17:56:00Z" w:id="448">
        <w:r w:rsidDel="006C5B0A">
          <w:delText xml:space="preserve">which </w:delText>
        </w:r>
      </w:del>
      <w:ins w:author="Parth Patel" w:date="2021-11-21T17:56:00Z" w:id="449">
        <w:r w:rsidR="006C5B0A">
          <w:t xml:space="preserve">that </w:t>
        </w:r>
      </w:ins>
      <w:r>
        <w:t xml:space="preserve">records the locations of all walls, floor tiles, monsters, switches, traps, props, and player spawn points in the level. The level editor allows players to edit this data in an easy-to-use GUI, exporting the level in a raw text file. Many of these files can be stored in one .WAD. </w:t>
      </w:r>
      <w:ins w:author="Isaac C Colon" w:date="2021-11-21T21:48:00Z" w:id="450">
        <w:r w:rsidR="0E4C04E0">
          <w:t xml:space="preserve">In addition, new game objects (known as Entities) can be created in a .WAD file in </w:t>
        </w:r>
      </w:ins>
      <w:ins w:author="Isaac C Colon" w:date="2021-11-21T21:49:00Z" w:id="451">
        <w:r w:rsidR="280DD04D">
          <w:t>an</w:t>
        </w:r>
      </w:ins>
      <w:ins w:author="Isaac C Colon" w:date="2021-11-21T21:48:00Z" w:id="452">
        <w:r w:rsidR="0E4C04E0">
          <w:t xml:space="preserve"> </w:t>
        </w:r>
      </w:ins>
      <w:ins w:author="Isaac C Colon" w:date="2021-11-21T21:49:00Z" w:id="453">
        <w:r w:rsidR="280DD04D">
          <w:t>ENTITIES script. This allows new monsters</w:t>
        </w:r>
        <w:r w:rsidR="02653F11">
          <w:t xml:space="preserve">, projectiles, and other game objects to be created by a .WAD author without writing new Java code. Instead, the new Entities are loaded at runtime </w:t>
        </w:r>
      </w:ins>
      <w:ins w:author="Isaac C Colon" w:date="2021-11-21T21:50:00Z" w:id="454">
        <w:r w:rsidR="02653F11">
          <w:t>when the .WAD is loaded as an add-on file.</w:t>
        </w:r>
        <w:r w:rsidR="083F4263">
          <w:t xml:space="preserve"> Then, in the level editor, these new Entities can be added to user-created levels.</w:t>
        </w:r>
      </w:ins>
    </w:p>
    <w:p w:rsidR="008F2A34" w:rsidRDefault="008F2A34" w14:paraId="6D9CEC9C" w14:textId="77777777">
      <w:pPr>
        <w:ind w:left="0"/>
      </w:pPr>
    </w:p>
    <w:p w:rsidR="008F2A34" w:rsidRDefault="008F2A34" w14:paraId="382E1C5A" w14:textId="77777777">
      <w:pPr>
        <w:ind w:left="0"/>
        <w:rPr>
          <w:rFonts w:ascii="Arial" w:hAnsi="Arial" w:eastAsia="Arial" w:cs="Arial"/>
          <w:b/>
        </w:rPr>
      </w:pPr>
    </w:p>
    <w:p w:rsidRPr="009A791A" w:rsidR="008F2A34" w:rsidP="009A791A" w:rsidRDefault="00FD5A74" w14:paraId="5C026FF3" w14:textId="77777777">
      <w:pPr>
        <w:pStyle w:val="Heading3"/>
        <w:rPr>
          <w:b w:val="0"/>
          <w:rPrChange w:author="Parth Patel" w:date="2021-11-21T22:18:00Z" w:id="455">
            <w:rPr>
              <w:b/>
            </w:rPr>
          </w:rPrChange>
        </w:rPr>
        <w:pPrChange w:author="Parth Patel" w:date="2021-11-21T22:17:00Z" w:id="456">
          <w:pPr>
            <w:ind w:left="0"/>
          </w:pPr>
        </w:pPrChange>
      </w:pPr>
      <w:bookmarkStart w:name="_Toc88425535" w:id="457"/>
      <w:r w:rsidRPr="009A791A">
        <w:rPr>
          <w:sz w:val="24"/>
          <w:szCs w:val="24"/>
          <w:rPrChange w:author="Parth Patel" w:date="2021-11-21T22:18:00Z" w:id="458">
            <w:rPr>
              <w:b/>
            </w:rPr>
          </w:rPrChange>
        </w:rPr>
        <w:t>Testing</w:t>
      </w:r>
      <w:bookmarkEnd w:id="457"/>
    </w:p>
    <w:p w:rsidR="008F2A34" w:rsidRDefault="00FD5A74" w14:paraId="648DB383" w14:textId="77777777">
      <w:pPr>
        <w:ind w:left="0"/>
      </w:pPr>
      <w:r>
        <w:t>The testing process will be divided between client, server, and editor tests. For server testing, the first step is making sure the game accepts all connections and proceeds with the game at all with two to four players. If the game can launch, further server-side tests must be performed to analyze game performance and to ensure that all players and the server are perfectly synchronized. The server should also be run with the game on all possible difficulties and other game settings to make sure that the server is reading any map data specific to these settings (for example, the harder difficulties will spawn stronger and numerous monsters). On the client-side, the heads-up display should be tested to check if it matches the player’s corresponding data on the server-side. Additionally, one of the most important client tests is to ensure that the server receives all player inputs, so that player movement and combat are smooth. Finally, a system for testing whether map files are in fact valid, playable levels should be implemented to make sure that changes made in the level editor are reflected in the output file.</w:t>
      </w:r>
    </w:p>
    <w:p w:rsidR="008F2A34" w:rsidDel="00FF258E" w:rsidRDefault="008F2A34" w14:paraId="2B2C9A8F" w14:textId="77777777">
      <w:pPr>
        <w:ind w:left="0"/>
        <w:rPr>
          <w:del w:author="Parth Patel" w:date="2021-11-21T17:16:00Z" w:id="459"/>
        </w:rPr>
      </w:pPr>
    </w:p>
    <w:p w:rsidR="008F2A34" w:rsidDel="00FF258E" w:rsidRDefault="008F2A34" w14:paraId="69321DFD" w14:textId="77777777">
      <w:pPr>
        <w:ind w:left="0"/>
        <w:rPr>
          <w:del w:author="Parth Patel" w:date="2021-11-21T17:16:00Z" w:id="460"/>
        </w:rPr>
      </w:pPr>
    </w:p>
    <w:p w:rsidR="008F2A34" w:rsidRDefault="008F2A34" w14:paraId="42B55C09" w14:textId="77777777">
      <w:pPr>
        <w:ind w:left="0"/>
        <w:rPr>
          <w:rFonts w:ascii="Arial" w:hAnsi="Arial" w:eastAsia="Arial" w:cs="Arial"/>
          <w:b/>
        </w:rPr>
      </w:pPr>
    </w:p>
    <w:p w:rsidR="00025EC6" w:rsidP="00025EC6" w:rsidRDefault="00025EC6" w14:paraId="4F250F27" w14:textId="3E4F0722">
      <w:pPr>
        <w:pStyle w:val="Heading2"/>
        <w:widowControl w:val="0"/>
        <w:spacing w:before="0" w:after="240" w:line="240" w:lineRule="auto"/>
        <w:rPr>
          <w:ins w:author="Parth Patel" w:date="2021-11-21T22:17:00Z" w:id="461"/>
        </w:rPr>
      </w:pPr>
      <w:bookmarkStart w:name="_Toc88425536" w:id="462"/>
      <w:ins w:author="Parth Patel" w:date="2021-11-21T22:17:00Z" w:id="463">
        <w:r>
          <w:rPr>
            <w:rFonts w:ascii="Arial" w:hAnsi="Arial" w:eastAsia="Arial" w:cs="Arial"/>
            <w:color w:val="000000"/>
            <w:sz w:val="24"/>
            <w:szCs w:val="24"/>
            <w:u w:val="single"/>
          </w:rPr>
          <w:t>Tasks</w:t>
        </w:r>
        <w:bookmarkEnd w:id="462"/>
      </w:ins>
    </w:p>
    <w:p w:rsidR="008F2A34" w:rsidDel="00025EC6" w:rsidRDefault="00FD5A74" w14:paraId="4298990A" w14:textId="286F4133">
      <w:pPr>
        <w:widowControl w:val="0"/>
        <w:spacing w:after="240"/>
        <w:ind w:left="0"/>
        <w:rPr>
          <w:del w:author="Parth Patel" w:date="2021-11-21T22:17:00Z" w:id="464"/>
          <w:rFonts w:ascii="Arial" w:hAnsi="Arial" w:eastAsia="Arial" w:cs="Arial"/>
          <w:sz w:val="20"/>
          <w:szCs w:val="20"/>
          <w:u w:val="single"/>
        </w:rPr>
      </w:pPr>
      <w:del w:author="Parth Patel" w:date="2021-11-21T22:17:00Z" w:id="465">
        <w:r w:rsidDel="00025EC6">
          <w:rPr>
            <w:rFonts w:ascii="Arial" w:hAnsi="Arial" w:eastAsia="Arial" w:cs="Arial"/>
            <w:b/>
            <w:u w:val="single"/>
          </w:rPr>
          <w:delText>Tasks</w:delText>
        </w:r>
      </w:del>
    </w:p>
    <w:p w:rsidR="008F2A34" w:rsidRDefault="00FD5A74" w14:paraId="7333F151" w14:textId="77777777">
      <w:pPr>
        <w:ind w:left="0"/>
        <w:rPr>
          <w:rFonts w:ascii="Arial" w:hAnsi="Arial" w:eastAsia="Arial" w:cs="Arial"/>
          <w:b/>
        </w:rPr>
      </w:pPr>
      <w:r>
        <w:rPr>
          <w:rFonts w:ascii="Arial" w:hAnsi="Arial" w:eastAsia="Arial" w:cs="Arial"/>
          <w:b/>
        </w:rPr>
        <w:t>Planning/ Elaboration Phase (PP)</w:t>
      </w:r>
    </w:p>
    <w:p w:rsidR="008F2A34" w:rsidRDefault="008F2A34" w14:paraId="2ABDA4B7" w14:textId="77777777">
      <w:pPr>
        <w:ind w:left="0"/>
        <w:rPr>
          <w:rFonts w:ascii="Arial" w:hAnsi="Arial" w:eastAsia="Arial" w:cs="Arial"/>
          <w:b/>
        </w:rPr>
      </w:pPr>
    </w:p>
    <w:tbl>
      <w:tblPr>
        <w:tblW w:w="95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480"/>
        <w:gridCol w:w="2175"/>
        <w:gridCol w:w="1440"/>
        <w:gridCol w:w="1245"/>
        <w:gridCol w:w="1140"/>
        <w:gridCol w:w="1470"/>
        <w:gridCol w:w="1590"/>
      </w:tblGrid>
      <w:tr w:rsidR="008F2A34" w14:paraId="50C42BB3" w14:textId="77777777">
        <w:tc>
          <w:tcPr>
            <w:tcW w:w="480" w:type="dxa"/>
            <w:shd w:val="clear" w:color="auto" w:fill="auto"/>
            <w:tcMar>
              <w:top w:w="100" w:type="dxa"/>
              <w:left w:w="100" w:type="dxa"/>
              <w:bottom w:w="100" w:type="dxa"/>
              <w:right w:w="100" w:type="dxa"/>
            </w:tcMar>
          </w:tcPr>
          <w:p w:rsidR="008F2A34" w:rsidRDefault="00FD5A74" w14:paraId="4864D6B9" w14:textId="77777777">
            <w:pPr>
              <w:widowControl w:val="0"/>
              <w:pBdr>
                <w:top w:val="nil"/>
                <w:left w:val="nil"/>
                <w:bottom w:val="nil"/>
                <w:right w:val="nil"/>
                <w:between w:val="nil"/>
              </w:pBdr>
              <w:spacing w:before="0" w:after="0"/>
              <w:ind w:left="0"/>
              <w:jc w:val="center"/>
              <w:rPr>
                <w:rFonts w:ascii="Arial" w:hAnsi="Arial" w:eastAsia="Arial" w:cs="Arial"/>
                <w:b/>
                <w:sz w:val="22"/>
                <w:szCs w:val="22"/>
              </w:rPr>
            </w:pPr>
            <w:r>
              <w:rPr>
                <w:rFonts w:ascii="Arial" w:hAnsi="Arial" w:eastAsia="Arial" w:cs="Arial"/>
                <w:b/>
                <w:sz w:val="22"/>
                <w:szCs w:val="22"/>
              </w:rPr>
              <w:t>#</w:t>
            </w:r>
          </w:p>
        </w:tc>
        <w:tc>
          <w:tcPr>
            <w:tcW w:w="2175" w:type="dxa"/>
            <w:shd w:val="clear" w:color="auto" w:fill="auto"/>
            <w:tcMar>
              <w:top w:w="100" w:type="dxa"/>
              <w:left w:w="100" w:type="dxa"/>
              <w:bottom w:w="100" w:type="dxa"/>
              <w:right w:w="100" w:type="dxa"/>
            </w:tcMar>
          </w:tcPr>
          <w:p w:rsidR="008F2A34" w:rsidRDefault="00FD5A74" w14:paraId="5F8E53AB" w14:textId="77777777">
            <w:pPr>
              <w:widowControl w:val="0"/>
              <w:pBdr>
                <w:top w:val="nil"/>
                <w:left w:val="nil"/>
                <w:bottom w:val="nil"/>
                <w:right w:val="nil"/>
                <w:between w:val="nil"/>
              </w:pBdr>
              <w:spacing w:before="0" w:after="0"/>
              <w:ind w:left="0"/>
              <w:jc w:val="center"/>
              <w:rPr>
                <w:rFonts w:ascii="Arial" w:hAnsi="Arial" w:eastAsia="Arial" w:cs="Arial"/>
                <w:b/>
                <w:sz w:val="22"/>
                <w:szCs w:val="22"/>
              </w:rPr>
            </w:pPr>
            <w:r>
              <w:rPr>
                <w:rFonts w:ascii="Arial" w:hAnsi="Arial" w:eastAsia="Arial" w:cs="Arial"/>
                <w:b/>
                <w:sz w:val="22"/>
                <w:szCs w:val="22"/>
              </w:rPr>
              <w:t>Task</w:t>
            </w:r>
          </w:p>
        </w:tc>
        <w:tc>
          <w:tcPr>
            <w:tcW w:w="1440" w:type="dxa"/>
            <w:shd w:val="clear" w:color="auto" w:fill="auto"/>
            <w:tcMar>
              <w:top w:w="100" w:type="dxa"/>
              <w:left w:w="100" w:type="dxa"/>
              <w:bottom w:w="100" w:type="dxa"/>
              <w:right w:w="100" w:type="dxa"/>
            </w:tcMar>
          </w:tcPr>
          <w:p w:rsidR="008F2A34" w:rsidRDefault="00FD5A74" w14:paraId="722CA681" w14:textId="77777777">
            <w:pPr>
              <w:widowControl w:val="0"/>
              <w:pBdr>
                <w:top w:val="nil"/>
                <w:left w:val="nil"/>
                <w:bottom w:val="nil"/>
                <w:right w:val="nil"/>
                <w:between w:val="nil"/>
              </w:pBdr>
              <w:spacing w:before="0" w:after="0"/>
              <w:ind w:left="0"/>
              <w:jc w:val="center"/>
              <w:rPr>
                <w:rFonts w:ascii="Arial" w:hAnsi="Arial" w:eastAsia="Arial" w:cs="Arial"/>
                <w:b/>
                <w:sz w:val="22"/>
                <w:szCs w:val="22"/>
              </w:rPr>
            </w:pPr>
            <w:r>
              <w:rPr>
                <w:rFonts w:ascii="Arial" w:hAnsi="Arial" w:eastAsia="Arial" w:cs="Arial"/>
                <w:b/>
                <w:sz w:val="22"/>
                <w:szCs w:val="22"/>
              </w:rPr>
              <w:t>Predecessor Tasks</w:t>
            </w:r>
          </w:p>
          <w:p w:rsidR="008F2A34" w:rsidRDefault="008F2A34" w14:paraId="35FC8578" w14:textId="77777777">
            <w:pPr>
              <w:widowControl w:val="0"/>
              <w:pBdr>
                <w:top w:val="nil"/>
                <w:left w:val="nil"/>
                <w:bottom w:val="nil"/>
                <w:right w:val="nil"/>
                <w:between w:val="nil"/>
              </w:pBdr>
              <w:spacing w:before="0" w:after="0"/>
              <w:ind w:left="0"/>
              <w:jc w:val="center"/>
              <w:rPr>
                <w:rFonts w:ascii="Arial" w:hAnsi="Arial" w:eastAsia="Arial" w:cs="Arial"/>
                <w:b/>
                <w:sz w:val="22"/>
                <w:szCs w:val="22"/>
              </w:rPr>
            </w:pPr>
          </w:p>
        </w:tc>
        <w:tc>
          <w:tcPr>
            <w:tcW w:w="1245" w:type="dxa"/>
            <w:shd w:val="clear" w:color="auto" w:fill="auto"/>
            <w:tcMar>
              <w:top w:w="100" w:type="dxa"/>
              <w:left w:w="100" w:type="dxa"/>
              <w:bottom w:w="100" w:type="dxa"/>
              <w:right w:w="100" w:type="dxa"/>
            </w:tcMar>
          </w:tcPr>
          <w:p w:rsidR="008F2A34" w:rsidRDefault="00FD5A74" w14:paraId="339927EF" w14:textId="77777777">
            <w:pPr>
              <w:widowControl w:val="0"/>
              <w:pBdr>
                <w:top w:val="nil"/>
                <w:left w:val="nil"/>
                <w:bottom w:val="nil"/>
                <w:right w:val="nil"/>
                <w:between w:val="nil"/>
              </w:pBdr>
              <w:spacing w:before="0" w:after="0"/>
              <w:ind w:left="0"/>
              <w:jc w:val="center"/>
              <w:rPr>
                <w:rFonts w:ascii="Arial" w:hAnsi="Arial" w:eastAsia="Arial" w:cs="Arial"/>
                <w:b/>
                <w:sz w:val="22"/>
                <w:szCs w:val="22"/>
              </w:rPr>
            </w:pPr>
            <w:r>
              <w:rPr>
                <w:rFonts w:ascii="Arial" w:hAnsi="Arial" w:eastAsia="Arial" w:cs="Arial"/>
                <w:b/>
                <w:sz w:val="22"/>
                <w:szCs w:val="22"/>
              </w:rPr>
              <w:t>Estimated Effort</w:t>
            </w:r>
          </w:p>
        </w:tc>
        <w:tc>
          <w:tcPr>
            <w:tcW w:w="1140" w:type="dxa"/>
            <w:shd w:val="clear" w:color="auto" w:fill="auto"/>
            <w:tcMar>
              <w:top w:w="100" w:type="dxa"/>
              <w:left w:w="100" w:type="dxa"/>
              <w:bottom w:w="100" w:type="dxa"/>
              <w:right w:w="100" w:type="dxa"/>
            </w:tcMar>
          </w:tcPr>
          <w:p w:rsidR="008F2A34" w:rsidRDefault="00FD5A74" w14:paraId="159DBF6A" w14:textId="77777777">
            <w:pPr>
              <w:widowControl w:val="0"/>
              <w:pBdr>
                <w:top w:val="nil"/>
                <w:left w:val="nil"/>
                <w:bottom w:val="nil"/>
                <w:right w:val="nil"/>
                <w:between w:val="nil"/>
              </w:pBdr>
              <w:spacing w:before="0" w:after="0"/>
              <w:ind w:left="0"/>
              <w:jc w:val="center"/>
              <w:rPr>
                <w:rFonts w:ascii="Arial" w:hAnsi="Arial" w:eastAsia="Arial" w:cs="Arial"/>
                <w:b/>
                <w:sz w:val="22"/>
                <w:szCs w:val="22"/>
              </w:rPr>
            </w:pPr>
            <w:r>
              <w:rPr>
                <w:rFonts w:ascii="Arial" w:hAnsi="Arial" w:eastAsia="Arial" w:cs="Arial"/>
                <w:b/>
                <w:sz w:val="22"/>
                <w:szCs w:val="22"/>
              </w:rPr>
              <w:t>Finish Data</w:t>
            </w:r>
          </w:p>
        </w:tc>
        <w:tc>
          <w:tcPr>
            <w:tcW w:w="1470" w:type="dxa"/>
            <w:shd w:val="clear" w:color="auto" w:fill="auto"/>
            <w:tcMar>
              <w:top w:w="100" w:type="dxa"/>
              <w:left w:w="100" w:type="dxa"/>
              <w:bottom w:w="100" w:type="dxa"/>
              <w:right w:w="100" w:type="dxa"/>
            </w:tcMar>
          </w:tcPr>
          <w:p w:rsidR="008F2A34" w:rsidRDefault="00FD5A74" w14:paraId="5FC4F2D6" w14:textId="77777777">
            <w:pPr>
              <w:widowControl w:val="0"/>
              <w:pBdr>
                <w:top w:val="nil"/>
                <w:left w:val="nil"/>
                <w:bottom w:val="nil"/>
                <w:right w:val="nil"/>
                <w:between w:val="nil"/>
              </w:pBdr>
              <w:spacing w:before="0" w:after="0"/>
              <w:ind w:left="0"/>
              <w:jc w:val="center"/>
              <w:rPr>
                <w:rFonts w:ascii="Arial" w:hAnsi="Arial" w:eastAsia="Arial" w:cs="Arial"/>
                <w:b/>
                <w:sz w:val="22"/>
                <w:szCs w:val="22"/>
              </w:rPr>
            </w:pPr>
            <w:r>
              <w:rPr>
                <w:rFonts w:ascii="Arial" w:hAnsi="Arial" w:eastAsia="Arial" w:cs="Arial"/>
                <w:b/>
                <w:sz w:val="22"/>
                <w:szCs w:val="22"/>
              </w:rPr>
              <w:t>Assigned Individuals</w:t>
            </w:r>
          </w:p>
        </w:tc>
        <w:tc>
          <w:tcPr>
            <w:tcW w:w="1590" w:type="dxa"/>
            <w:shd w:val="clear" w:color="auto" w:fill="auto"/>
            <w:tcMar>
              <w:top w:w="100" w:type="dxa"/>
              <w:left w:w="100" w:type="dxa"/>
              <w:bottom w:w="100" w:type="dxa"/>
              <w:right w:w="100" w:type="dxa"/>
            </w:tcMar>
          </w:tcPr>
          <w:p w:rsidR="008F2A34" w:rsidRDefault="00FD5A74" w14:paraId="21A4F7D3" w14:textId="77777777">
            <w:pPr>
              <w:widowControl w:val="0"/>
              <w:pBdr>
                <w:top w:val="nil"/>
                <w:left w:val="nil"/>
                <w:bottom w:val="nil"/>
                <w:right w:val="nil"/>
                <w:between w:val="nil"/>
              </w:pBdr>
              <w:spacing w:before="0" w:after="0"/>
              <w:ind w:left="0"/>
              <w:jc w:val="center"/>
              <w:rPr>
                <w:rFonts w:ascii="Arial" w:hAnsi="Arial" w:eastAsia="Arial" w:cs="Arial"/>
                <w:b/>
                <w:sz w:val="22"/>
                <w:szCs w:val="22"/>
              </w:rPr>
            </w:pPr>
            <w:r>
              <w:rPr>
                <w:rFonts w:ascii="Arial" w:hAnsi="Arial" w:eastAsia="Arial" w:cs="Arial"/>
                <w:b/>
                <w:sz w:val="22"/>
                <w:szCs w:val="22"/>
              </w:rPr>
              <w:t>Successor Tasks</w:t>
            </w:r>
          </w:p>
        </w:tc>
      </w:tr>
      <w:tr w:rsidR="008F2A34" w14:paraId="07F21BB2" w14:textId="77777777">
        <w:trPr>
          <w:trHeight w:val="525"/>
        </w:trPr>
        <w:tc>
          <w:tcPr>
            <w:tcW w:w="480" w:type="dxa"/>
            <w:shd w:val="clear" w:color="auto" w:fill="auto"/>
            <w:tcMar>
              <w:top w:w="100" w:type="dxa"/>
              <w:left w:w="100" w:type="dxa"/>
              <w:bottom w:w="100" w:type="dxa"/>
              <w:right w:w="100" w:type="dxa"/>
            </w:tcMar>
          </w:tcPr>
          <w:p w:rsidR="008F2A34" w:rsidRDefault="00FD5A74" w14:paraId="10CD47E6" w14:textId="77777777">
            <w:pPr>
              <w:widowControl w:val="0"/>
              <w:pBdr>
                <w:top w:val="nil"/>
                <w:left w:val="nil"/>
                <w:bottom w:val="nil"/>
                <w:right w:val="nil"/>
                <w:between w:val="nil"/>
              </w:pBdr>
              <w:spacing w:before="0" w:after="0"/>
              <w:ind w:left="0"/>
              <w:jc w:val="left"/>
            </w:pPr>
            <w:r>
              <w:t>1</w:t>
            </w:r>
          </w:p>
        </w:tc>
        <w:tc>
          <w:tcPr>
            <w:tcW w:w="2175" w:type="dxa"/>
            <w:shd w:val="clear" w:color="auto" w:fill="auto"/>
            <w:tcMar>
              <w:top w:w="100" w:type="dxa"/>
              <w:left w:w="100" w:type="dxa"/>
              <w:bottom w:w="100" w:type="dxa"/>
              <w:right w:w="100" w:type="dxa"/>
            </w:tcMar>
          </w:tcPr>
          <w:p w:rsidR="008F2A34" w:rsidRDefault="00FD5A74" w14:paraId="2E4BFC2D" w14:textId="77777777">
            <w:pPr>
              <w:widowControl w:val="0"/>
              <w:pBdr>
                <w:top w:val="nil"/>
                <w:left w:val="nil"/>
                <w:bottom w:val="nil"/>
                <w:right w:val="nil"/>
                <w:between w:val="nil"/>
              </w:pBdr>
              <w:spacing w:before="0" w:after="0"/>
              <w:ind w:left="0"/>
              <w:jc w:val="left"/>
              <w:rPr>
                <w:sz w:val="28"/>
                <w:szCs w:val="28"/>
              </w:rPr>
            </w:pPr>
            <w:r>
              <w:t>Brainstorming</w:t>
            </w:r>
          </w:p>
        </w:tc>
        <w:tc>
          <w:tcPr>
            <w:tcW w:w="1440" w:type="dxa"/>
            <w:shd w:val="clear" w:color="auto" w:fill="auto"/>
            <w:tcMar>
              <w:top w:w="100" w:type="dxa"/>
              <w:left w:w="100" w:type="dxa"/>
              <w:bottom w:w="100" w:type="dxa"/>
              <w:right w:w="100" w:type="dxa"/>
            </w:tcMar>
          </w:tcPr>
          <w:p w:rsidR="008F2A34" w:rsidRDefault="00FD5A74" w14:paraId="341617F9" w14:textId="77777777">
            <w:pPr>
              <w:widowControl w:val="0"/>
              <w:pBdr>
                <w:top w:val="nil"/>
                <w:left w:val="nil"/>
                <w:bottom w:val="nil"/>
                <w:right w:val="nil"/>
                <w:between w:val="nil"/>
              </w:pBdr>
              <w:spacing w:before="0" w:after="0"/>
              <w:ind w:left="0"/>
              <w:jc w:val="left"/>
            </w:pPr>
            <w:r>
              <w:t>None</w:t>
            </w:r>
          </w:p>
        </w:tc>
        <w:tc>
          <w:tcPr>
            <w:tcW w:w="1245" w:type="dxa"/>
            <w:shd w:val="clear" w:color="auto" w:fill="auto"/>
            <w:tcMar>
              <w:top w:w="100" w:type="dxa"/>
              <w:left w:w="100" w:type="dxa"/>
              <w:bottom w:w="100" w:type="dxa"/>
              <w:right w:w="100" w:type="dxa"/>
            </w:tcMar>
          </w:tcPr>
          <w:p w:rsidR="008F2A34" w:rsidRDefault="00FD5A74" w14:paraId="4EA28C30" w14:textId="77777777">
            <w:pPr>
              <w:widowControl w:val="0"/>
              <w:pBdr>
                <w:top w:val="nil"/>
                <w:left w:val="nil"/>
                <w:bottom w:val="nil"/>
                <w:right w:val="nil"/>
                <w:between w:val="nil"/>
              </w:pBdr>
              <w:spacing w:before="0" w:after="0"/>
              <w:ind w:left="0"/>
              <w:jc w:val="left"/>
            </w:pPr>
            <w:r>
              <w:t>Everyone</w:t>
            </w:r>
          </w:p>
        </w:tc>
        <w:tc>
          <w:tcPr>
            <w:tcW w:w="1140" w:type="dxa"/>
            <w:shd w:val="clear" w:color="auto" w:fill="auto"/>
            <w:tcMar>
              <w:top w:w="100" w:type="dxa"/>
              <w:left w:w="100" w:type="dxa"/>
              <w:bottom w:w="100" w:type="dxa"/>
              <w:right w:w="100" w:type="dxa"/>
            </w:tcMar>
          </w:tcPr>
          <w:p w:rsidR="008F2A34" w:rsidRDefault="00FD5A74" w14:paraId="4CE8FA62" w14:textId="77777777">
            <w:pPr>
              <w:widowControl w:val="0"/>
              <w:pBdr>
                <w:top w:val="nil"/>
                <w:left w:val="nil"/>
                <w:bottom w:val="nil"/>
                <w:right w:val="nil"/>
                <w:between w:val="nil"/>
              </w:pBdr>
              <w:spacing w:before="0" w:after="0"/>
              <w:ind w:left="0"/>
              <w:jc w:val="left"/>
            </w:pPr>
            <w:r>
              <w:t>Ideas</w:t>
            </w:r>
          </w:p>
        </w:tc>
        <w:tc>
          <w:tcPr>
            <w:tcW w:w="1470" w:type="dxa"/>
            <w:shd w:val="clear" w:color="auto" w:fill="auto"/>
            <w:tcMar>
              <w:top w:w="100" w:type="dxa"/>
              <w:left w:w="100" w:type="dxa"/>
              <w:bottom w:w="100" w:type="dxa"/>
              <w:right w:w="100" w:type="dxa"/>
            </w:tcMar>
          </w:tcPr>
          <w:p w:rsidR="008F2A34" w:rsidRDefault="00FD5A74" w14:paraId="20DA5F7D" w14:textId="77777777">
            <w:pPr>
              <w:widowControl w:val="0"/>
              <w:pBdr>
                <w:top w:val="nil"/>
                <w:left w:val="nil"/>
                <w:bottom w:val="nil"/>
                <w:right w:val="nil"/>
                <w:between w:val="nil"/>
              </w:pBdr>
              <w:spacing w:before="0" w:after="0"/>
              <w:ind w:left="0"/>
              <w:jc w:val="left"/>
            </w:pPr>
            <w:r>
              <w:t>Everyone</w:t>
            </w:r>
          </w:p>
        </w:tc>
        <w:tc>
          <w:tcPr>
            <w:tcW w:w="1590" w:type="dxa"/>
            <w:shd w:val="clear" w:color="auto" w:fill="auto"/>
            <w:tcMar>
              <w:top w:w="100" w:type="dxa"/>
              <w:left w:w="100" w:type="dxa"/>
              <w:bottom w:w="100" w:type="dxa"/>
              <w:right w:w="100" w:type="dxa"/>
            </w:tcMar>
          </w:tcPr>
          <w:p w:rsidR="008F2A34" w:rsidRDefault="00FD5A74" w14:paraId="748E08BC" w14:textId="77777777">
            <w:pPr>
              <w:widowControl w:val="0"/>
              <w:pBdr>
                <w:top w:val="nil"/>
                <w:left w:val="nil"/>
                <w:bottom w:val="nil"/>
                <w:right w:val="nil"/>
                <w:between w:val="nil"/>
              </w:pBdr>
              <w:spacing w:before="0" w:after="0"/>
              <w:ind w:left="0"/>
              <w:jc w:val="left"/>
            </w:pPr>
            <w:r>
              <w:t>Any</w:t>
            </w:r>
          </w:p>
        </w:tc>
      </w:tr>
      <w:tr w:rsidR="008F2A34" w14:paraId="546BBF7E" w14:textId="77777777">
        <w:trPr>
          <w:trHeight w:val="1320"/>
        </w:trPr>
        <w:tc>
          <w:tcPr>
            <w:tcW w:w="480" w:type="dxa"/>
            <w:shd w:val="clear" w:color="auto" w:fill="auto"/>
            <w:tcMar>
              <w:top w:w="100" w:type="dxa"/>
              <w:left w:w="100" w:type="dxa"/>
              <w:bottom w:w="100" w:type="dxa"/>
              <w:right w:w="100" w:type="dxa"/>
            </w:tcMar>
          </w:tcPr>
          <w:p w:rsidR="008F2A34" w:rsidRDefault="00FD5A74" w14:paraId="6E1D37D4" w14:textId="77777777">
            <w:pPr>
              <w:widowControl w:val="0"/>
              <w:pBdr>
                <w:top w:val="nil"/>
                <w:left w:val="nil"/>
                <w:bottom w:val="nil"/>
                <w:right w:val="nil"/>
                <w:between w:val="nil"/>
              </w:pBdr>
              <w:spacing w:before="0" w:after="0"/>
              <w:ind w:left="0"/>
              <w:jc w:val="left"/>
            </w:pPr>
            <w:r>
              <w:t>2</w:t>
            </w:r>
          </w:p>
        </w:tc>
        <w:tc>
          <w:tcPr>
            <w:tcW w:w="2175" w:type="dxa"/>
            <w:shd w:val="clear" w:color="auto" w:fill="auto"/>
            <w:tcMar>
              <w:top w:w="100" w:type="dxa"/>
              <w:left w:w="100" w:type="dxa"/>
              <w:bottom w:w="100" w:type="dxa"/>
              <w:right w:w="100" w:type="dxa"/>
            </w:tcMar>
          </w:tcPr>
          <w:p w:rsidR="008F2A34" w:rsidRDefault="00FD5A74" w14:paraId="71F3BABF" w14:textId="77777777">
            <w:pPr>
              <w:widowControl w:val="0"/>
              <w:pBdr>
                <w:top w:val="nil"/>
                <w:left w:val="nil"/>
                <w:bottom w:val="nil"/>
                <w:right w:val="nil"/>
                <w:between w:val="nil"/>
              </w:pBdr>
              <w:spacing w:before="0" w:after="0"/>
              <w:ind w:left="0"/>
              <w:jc w:val="left"/>
            </w:pPr>
            <w:r>
              <w:t xml:space="preserve">Research how to use </w:t>
            </w:r>
            <w:proofErr w:type="spellStart"/>
            <w:r>
              <w:t>libGDX</w:t>
            </w:r>
            <w:proofErr w:type="spellEnd"/>
          </w:p>
        </w:tc>
        <w:tc>
          <w:tcPr>
            <w:tcW w:w="1440" w:type="dxa"/>
            <w:shd w:val="clear" w:color="auto" w:fill="auto"/>
            <w:tcMar>
              <w:top w:w="100" w:type="dxa"/>
              <w:left w:w="100" w:type="dxa"/>
              <w:bottom w:w="100" w:type="dxa"/>
              <w:right w:w="100" w:type="dxa"/>
            </w:tcMar>
          </w:tcPr>
          <w:p w:rsidR="008F2A34" w:rsidRDefault="00FD5A74" w14:paraId="2E501F9C" w14:textId="77777777">
            <w:pPr>
              <w:widowControl w:val="0"/>
              <w:pBdr>
                <w:top w:val="nil"/>
                <w:left w:val="nil"/>
                <w:bottom w:val="nil"/>
                <w:right w:val="nil"/>
                <w:between w:val="nil"/>
              </w:pBdr>
              <w:spacing w:before="0" w:after="0"/>
              <w:ind w:left="0"/>
              <w:jc w:val="left"/>
            </w:pPr>
            <w:r>
              <w:t>None</w:t>
            </w:r>
          </w:p>
        </w:tc>
        <w:tc>
          <w:tcPr>
            <w:tcW w:w="1245" w:type="dxa"/>
            <w:shd w:val="clear" w:color="auto" w:fill="auto"/>
            <w:tcMar>
              <w:top w:w="100" w:type="dxa"/>
              <w:left w:w="100" w:type="dxa"/>
              <w:bottom w:w="100" w:type="dxa"/>
              <w:right w:w="100" w:type="dxa"/>
            </w:tcMar>
          </w:tcPr>
          <w:p w:rsidR="008F2A34" w:rsidRDefault="00FD5A74" w14:paraId="52D95EA4" w14:textId="77777777">
            <w:pPr>
              <w:widowControl w:val="0"/>
              <w:pBdr>
                <w:top w:val="nil"/>
                <w:left w:val="nil"/>
                <w:bottom w:val="nil"/>
                <w:right w:val="nil"/>
                <w:between w:val="nil"/>
              </w:pBdr>
              <w:spacing w:before="0" w:after="0"/>
              <w:ind w:left="0"/>
              <w:jc w:val="left"/>
            </w:pPr>
            <w:r>
              <w:t>Everyone x 2 weeks</w:t>
            </w:r>
          </w:p>
        </w:tc>
        <w:tc>
          <w:tcPr>
            <w:tcW w:w="1140" w:type="dxa"/>
            <w:shd w:val="clear" w:color="auto" w:fill="auto"/>
            <w:tcMar>
              <w:top w:w="100" w:type="dxa"/>
              <w:left w:w="100" w:type="dxa"/>
              <w:bottom w:w="100" w:type="dxa"/>
              <w:right w:w="100" w:type="dxa"/>
            </w:tcMar>
          </w:tcPr>
          <w:p w:rsidR="008F2A34" w:rsidRDefault="00FD5A74" w14:paraId="7810918A" w14:textId="77777777">
            <w:pPr>
              <w:widowControl w:val="0"/>
              <w:pBdr>
                <w:top w:val="nil"/>
                <w:left w:val="nil"/>
                <w:bottom w:val="nil"/>
                <w:right w:val="nil"/>
                <w:between w:val="nil"/>
              </w:pBdr>
              <w:spacing w:before="0" w:after="0"/>
              <w:ind w:left="0"/>
              <w:jc w:val="left"/>
            </w:pPr>
            <w:r>
              <w:t>Research</w:t>
            </w:r>
          </w:p>
        </w:tc>
        <w:tc>
          <w:tcPr>
            <w:tcW w:w="1470" w:type="dxa"/>
            <w:shd w:val="clear" w:color="auto" w:fill="auto"/>
            <w:tcMar>
              <w:top w:w="100" w:type="dxa"/>
              <w:left w:w="100" w:type="dxa"/>
              <w:bottom w:w="100" w:type="dxa"/>
              <w:right w:w="100" w:type="dxa"/>
            </w:tcMar>
          </w:tcPr>
          <w:p w:rsidR="008F2A34" w:rsidRDefault="00FD5A74" w14:paraId="2EAC64C7" w14:textId="77777777">
            <w:pPr>
              <w:widowControl w:val="0"/>
              <w:pBdr>
                <w:top w:val="nil"/>
                <w:left w:val="nil"/>
                <w:bottom w:val="nil"/>
                <w:right w:val="nil"/>
                <w:between w:val="nil"/>
              </w:pBdr>
              <w:spacing w:before="0" w:after="0"/>
              <w:ind w:left="0"/>
              <w:jc w:val="left"/>
            </w:pPr>
            <w:r>
              <w:t>Everyone</w:t>
            </w:r>
          </w:p>
        </w:tc>
        <w:tc>
          <w:tcPr>
            <w:tcW w:w="1590" w:type="dxa"/>
            <w:shd w:val="clear" w:color="auto" w:fill="auto"/>
            <w:tcMar>
              <w:top w:w="100" w:type="dxa"/>
              <w:left w:w="100" w:type="dxa"/>
              <w:bottom w:w="100" w:type="dxa"/>
              <w:right w:w="100" w:type="dxa"/>
            </w:tcMar>
          </w:tcPr>
          <w:p w:rsidR="008F2A34" w:rsidRDefault="00FD5A74" w14:paraId="26A2F3B2" w14:textId="77777777">
            <w:pPr>
              <w:widowControl w:val="0"/>
              <w:pBdr>
                <w:top w:val="nil"/>
                <w:left w:val="nil"/>
                <w:bottom w:val="nil"/>
                <w:right w:val="nil"/>
                <w:between w:val="nil"/>
              </w:pBdr>
              <w:spacing w:before="0" w:after="0"/>
              <w:ind w:left="0"/>
              <w:jc w:val="left"/>
            </w:pPr>
            <w:r>
              <w:t>Any</w:t>
            </w:r>
          </w:p>
        </w:tc>
      </w:tr>
      <w:tr w:rsidR="008F2A34" w14:paraId="1F12A3AC" w14:textId="77777777">
        <w:trPr>
          <w:trHeight w:val="525"/>
        </w:trPr>
        <w:tc>
          <w:tcPr>
            <w:tcW w:w="480" w:type="dxa"/>
            <w:shd w:val="clear" w:color="auto" w:fill="auto"/>
            <w:tcMar>
              <w:top w:w="100" w:type="dxa"/>
              <w:left w:w="100" w:type="dxa"/>
              <w:bottom w:w="100" w:type="dxa"/>
              <w:right w:w="100" w:type="dxa"/>
            </w:tcMar>
          </w:tcPr>
          <w:p w:rsidR="008F2A34" w:rsidRDefault="00FD5A74" w14:paraId="449E17B8" w14:textId="77777777">
            <w:pPr>
              <w:widowControl w:val="0"/>
              <w:pBdr>
                <w:top w:val="nil"/>
                <w:left w:val="nil"/>
                <w:bottom w:val="nil"/>
                <w:right w:val="nil"/>
                <w:between w:val="nil"/>
              </w:pBdr>
              <w:spacing w:before="0" w:after="0"/>
              <w:ind w:left="0"/>
              <w:jc w:val="left"/>
            </w:pPr>
            <w:r>
              <w:t>3</w:t>
            </w:r>
          </w:p>
        </w:tc>
        <w:tc>
          <w:tcPr>
            <w:tcW w:w="2175" w:type="dxa"/>
            <w:shd w:val="clear" w:color="auto" w:fill="auto"/>
            <w:tcMar>
              <w:top w:w="100" w:type="dxa"/>
              <w:left w:w="100" w:type="dxa"/>
              <w:bottom w:w="100" w:type="dxa"/>
              <w:right w:w="100" w:type="dxa"/>
            </w:tcMar>
          </w:tcPr>
          <w:p w:rsidR="008F2A34" w:rsidRDefault="00FD5A74" w14:paraId="0000CA9C" w14:textId="77777777">
            <w:pPr>
              <w:widowControl w:val="0"/>
              <w:spacing w:before="0" w:after="0"/>
              <w:ind w:left="0"/>
              <w:jc w:val="left"/>
            </w:pPr>
            <w:r>
              <w:t>Mock-up main and in-game menus, lobby, and editor interfaces</w:t>
            </w:r>
          </w:p>
        </w:tc>
        <w:tc>
          <w:tcPr>
            <w:tcW w:w="1440" w:type="dxa"/>
            <w:shd w:val="clear" w:color="auto" w:fill="auto"/>
            <w:tcMar>
              <w:top w:w="100" w:type="dxa"/>
              <w:left w:w="100" w:type="dxa"/>
              <w:bottom w:w="100" w:type="dxa"/>
              <w:right w:w="100" w:type="dxa"/>
            </w:tcMar>
          </w:tcPr>
          <w:p w:rsidR="008F2A34" w:rsidRDefault="00FD5A74" w14:paraId="39697134" w14:textId="77777777">
            <w:pPr>
              <w:widowControl w:val="0"/>
              <w:pBdr>
                <w:top w:val="nil"/>
                <w:left w:val="nil"/>
                <w:bottom w:val="nil"/>
                <w:right w:val="nil"/>
                <w:between w:val="nil"/>
              </w:pBdr>
              <w:spacing w:before="0" w:after="0"/>
              <w:ind w:left="0"/>
              <w:jc w:val="left"/>
            </w:pPr>
            <w:r>
              <w:t>None</w:t>
            </w:r>
          </w:p>
        </w:tc>
        <w:tc>
          <w:tcPr>
            <w:tcW w:w="1245" w:type="dxa"/>
            <w:shd w:val="clear" w:color="auto" w:fill="auto"/>
            <w:tcMar>
              <w:top w:w="100" w:type="dxa"/>
              <w:left w:w="100" w:type="dxa"/>
              <w:bottom w:w="100" w:type="dxa"/>
              <w:right w:w="100" w:type="dxa"/>
            </w:tcMar>
          </w:tcPr>
          <w:p w:rsidR="008F2A34" w:rsidRDefault="00FD5A74" w14:paraId="1D28AA04" w14:textId="77777777">
            <w:pPr>
              <w:widowControl w:val="0"/>
              <w:pBdr>
                <w:top w:val="nil"/>
                <w:left w:val="nil"/>
                <w:bottom w:val="nil"/>
                <w:right w:val="nil"/>
                <w:between w:val="nil"/>
              </w:pBdr>
              <w:spacing w:before="0" w:after="0"/>
              <w:ind w:left="0"/>
              <w:jc w:val="left"/>
            </w:pPr>
            <w:r>
              <w:t>2 person x 1 week</w:t>
            </w:r>
          </w:p>
        </w:tc>
        <w:tc>
          <w:tcPr>
            <w:tcW w:w="1140" w:type="dxa"/>
            <w:shd w:val="clear" w:color="auto" w:fill="auto"/>
            <w:tcMar>
              <w:top w:w="100" w:type="dxa"/>
              <w:left w:w="100" w:type="dxa"/>
              <w:bottom w:w="100" w:type="dxa"/>
              <w:right w:w="100" w:type="dxa"/>
            </w:tcMar>
          </w:tcPr>
          <w:p w:rsidR="008F2A34" w:rsidRDefault="00FD5A74" w14:paraId="3C0F1FB7" w14:textId="77777777">
            <w:pPr>
              <w:widowControl w:val="0"/>
              <w:pBdr>
                <w:top w:val="nil"/>
                <w:left w:val="nil"/>
                <w:bottom w:val="nil"/>
                <w:right w:val="nil"/>
                <w:between w:val="nil"/>
              </w:pBdr>
              <w:spacing w:before="0" w:after="0"/>
              <w:ind w:left="0"/>
              <w:jc w:val="left"/>
            </w:pPr>
            <w:r>
              <w:t>Mockups</w:t>
            </w:r>
          </w:p>
        </w:tc>
        <w:tc>
          <w:tcPr>
            <w:tcW w:w="1470" w:type="dxa"/>
            <w:shd w:val="clear" w:color="auto" w:fill="auto"/>
            <w:tcMar>
              <w:top w:w="100" w:type="dxa"/>
              <w:left w:w="100" w:type="dxa"/>
              <w:bottom w:w="100" w:type="dxa"/>
              <w:right w:w="100" w:type="dxa"/>
            </w:tcMar>
          </w:tcPr>
          <w:p w:rsidR="008F2A34" w:rsidRDefault="00FD5A74" w14:paraId="2B40752A" w14:textId="77777777">
            <w:pPr>
              <w:widowControl w:val="0"/>
              <w:pBdr>
                <w:top w:val="nil"/>
                <w:left w:val="nil"/>
                <w:bottom w:val="nil"/>
                <w:right w:val="nil"/>
                <w:between w:val="nil"/>
              </w:pBdr>
              <w:spacing w:before="0" w:after="0"/>
              <w:ind w:left="0"/>
              <w:jc w:val="left"/>
            </w:pPr>
            <w:r>
              <w:t>Isaac</w:t>
            </w:r>
          </w:p>
        </w:tc>
        <w:tc>
          <w:tcPr>
            <w:tcW w:w="1590" w:type="dxa"/>
            <w:shd w:val="clear" w:color="auto" w:fill="auto"/>
            <w:tcMar>
              <w:top w:w="100" w:type="dxa"/>
              <w:left w:w="100" w:type="dxa"/>
              <w:bottom w:w="100" w:type="dxa"/>
              <w:right w:w="100" w:type="dxa"/>
            </w:tcMar>
          </w:tcPr>
          <w:p w:rsidR="008F2A34" w:rsidRDefault="00FD5A74" w14:paraId="62DBA33F" w14:textId="77777777">
            <w:pPr>
              <w:widowControl w:val="0"/>
              <w:pBdr>
                <w:top w:val="nil"/>
                <w:left w:val="nil"/>
                <w:bottom w:val="nil"/>
                <w:right w:val="nil"/>
                <w:between w:val="nil"/>
              </w:pBdr>
              <w:spacing w:before="0" w:after="0"/>
              <w:ind w:left="0"/>
              <w:jc w:val="left"/>
            </w:pPr>
            <w:r>
              <w:t>IP9</w:t>
            </w:r>
          </w:p>
        </w:tc>
      </w:tr>
      <w:tr w:rsidR="008F2A34" w14:paraId="5C0332C3" w14:textId="77777777">
        <w:trPr>
          <w:trHeight w:val="525"/>
        </w:trPr>
        <w:tc>
          <w:tcPr>
            <w:tcW w:w="480" w:type="dxa"/>
            <w:shd w:val="clear" w:color="auto" w:fill="auto"/>
            <w:tcMar>
              <w:top w:w="100" w:type="dxa"/>
              <w:left w:w="100" w:type="dxa"/>
              <w:bottom w:w="100" w:type="dxa"/>
              <w:right w:w="100" w:type="dxa"/>
            </w:tcMar>
          </w:tcPr>
          <w:p w:rsidR="008F2A34" w:rsidRDefault="00FD5A74" w14:paraId="291DB3A9" w14:textId="77777777">
            <w:pPr>
              <w:widowControl w:val="0"/>
              <w:pBdr>
                <w:top w:val="nil"/>
                <w:left w:val="nil"/>
                <w:bottom w:val="nil"/>
                <w:right w:val="nil"/>
                <w:between w:val="nil"/>
              </w:pBdr>
              <w:spacing w:before="0" w:after="0"/>
              <w:ind w:left="0"/>
              <w:jc w:val="left"/>
            </w:pPr>
            <w:r>
              <w:t>4</w:t>
            </w:r>
          </w:p>
        </w:tc>
        <w:tc>
          <w:tcPr>
            <w:tcW w:w="2175" w:type="dxa"/>
            <w:shd w:val="clear" w:color="auto" w:fill="auto"/>
            <w:tcMar>
              <w:top w:w="100" w:type="dxa"/>
              <w:left w:w="100" w:type="dxa"/>
              <w:bottom w:w="100" w:type="dxa"/>
              <w:right w:w="100" w:type="dxa"/>
            </w:tcMar>
          </w:tcPr>
          <w:p w:rsidR="008F2A34" w:rsidRDefault="00FD5A74" w14:paraId="73821A61" w14:textId="77777777">
            <w:pPr>
              <w:widowControl w:val="0"/>
              <w:pBdr>
                <w:top w:val="nil"/>
                <w:left w:val="nil"/>
                <w:bottom w:val="nil"/>
                <w:right w:val="nil"/>
                <w:between w:val="nil"/>
              </w:pBdr>
              <w:spacing w:before="0" w:after="0"/>
              <w:ind w:left="0"/>
              <w:jc w:val="left"/>
            </w:pPr>
            <w:r>
              <w:t>Research client-server networking</w:t>
            </w:r>
          </w:p>
        </w:tc>
        <w:tc>
          <w:tcPr>
            <w:tcW w:w="1440" w:type="dxa"/>
            <w:shd w:val="clear" w:color="auto" w:fill="auto"/>
            <w:tcMar>
              <w:top w:w="100" w:type="dxa"/>
              <w:left w:w="100" w:type="dxa"/>
              <w:bottom w:w="100" w:type="dxa"/>
              <w:right w:w="100" w:type="dxa"/>
            </w:tcMar>
          </w:tcPr>
          <w:p w:rsidR="008F2A34" w:rsidRDefault="00FD5A74" w14:paraId="613B0016" w14:textId="77777777">
            <w:pPr>
              <w:widowControl w:val="0"/>
              <w:pBdr>
                <w:top w:val="nil"/>
                <w:left w:val="nil"/>
                <w:bottom w:val="nil"/>
                <w:right w:val="nil"/>
                <w:between w:val="nil"/>
              </w:pBdr>
              <w:spacing w:before="0" w:after="0"/>
              <w:ind w:left="0"/>
              <w:jc w:val="left"/>
            </w:pPr>
            <w:r>
              <w:t>None</w:t>
            </w:r>
          </w:p>
        </w:tc>
        <w:tc>
          <w:tcPr>
            <w:tcW w:w="1245" w:type="dxa"/>
            <w:shd w:val="clear" w:color="auto" w:fill="auto"/>
            <w:tcMar>
              <w:top w:w="100" w:type="dxa"/>
              <w:left w:w="100" w:type="dxa"/>
              <w:bottom w:w="100" w:type="dxa"/>
              <w:right w:w="100" w:type="dxa"/>
            </w:tcMar>
          </w:tcPr>
          <w:p w:rsidR="008F2A34" w:rsidRDefault="00FD5A74" w14:paraId="2F7F27C8" w14:textId="77777777">
            <w:pPr>
              <w:widowControl w:val="0"/>
              <w:pBdr>
                <w:top w:val="nil"/>
                <w:left w:val="nil"/>
                <w:bottom w:val="nil"/>
                <w:right w:val="nil"/>
                <w:between w:val="nil"/>
              </w:pBdr>
              <w:spacing w:before="0" w:after="0"/>
              <w:ind w:left="0"/>
              <w:jc w:val="left"/>
            </w:pPr>
            <w:r>
              <w:t>2 person x 1 week</w:t>
            </w:r>
          </w:p>
        </w:tc>
        <w:tc>
          <w:tcPr>
            <w:tcW w:w="1140" w:type="dxa"/>
            <w:shd w:val="clear" w:color="auto" w:fill="auto"/>
            <w:tcMar>
              <w:top w:w="100" w:type="dxa"/>
              <w:left w:w="100" w:type="dxa"/>
              <w:bottom w:w="100" w:type="dxa"/>
              <w:right w:w="100" w:type="dxa"/>
            </w:tcMar>
          </w:tcPr>
          <w:p w:rsidR="008F2A34" w:rsidRDefault="00FD5A74" w14:paraId="3C25EAB0" w14:textId="77777777">
            <w:pPr>
              <w:widowControl w:val="0"/>
              <w:pBdr>
                <w:top w:val="nil"/>
                <w:left w:val="nil"/>
                <w:bottom w:val="nil"/>
                <w:right w:val="nil"/>
                <w:between w:val="nil"/>
              </w:pBdr>
              <w:spacing w:before="0" w:after="0"/>
              <w:ind w:left="0"/>
              <w:jc w:val="left"/>
            </w:pPr>
            <w:r>
              <w:t>Research</w:t>
            </w:r>
          </w:p>
        </w:tc>
        <w:tc>
          <w:tcPr>
            <w:tcW w:w="1470" w:type="dxa"/>
            <w:shd w:val="clear" w:color="auto" w:fill="auto"/>
            <w:tcMar>
              <w:top w:w="100" w:type="dxa"/>
              <w:left w:w="100" w:type="dxa"/>
              <w:bottom w:w="100" w:type="dxa"/>
              <w:right w:w="100" w:type="dxa"/>
            </w:tcMar>
          </w:tcPr>
          <w:p w:rsidR="008F2A34" w:rsidRDefault="00FD5A74" w14:paraId="15A94346" w14:textId="77777777">
            <w:pPr>
              <w:widowControl w:val="0"/>
              <w:pBdr>
                <w:top w:val="nil"/>
                <w:left w:val="nil"/>
                <w:bottom w:val="nil"/>
                <w:right w:val="nil"/>
                <w:between w:val="nil"/>
              </w:pBdr>
              <w:spacing w:before="0" w:after="0"/>
              <w:ind w:left="0"/>
              <w:jc w:val="left"/>
            </w:pPr>
            <w:r>
              <w:t>Parth</w:t>
            </w:r>
          </w:p>
          <w:p w:rsidR="008F2A34" w:rsidRDefault="00FD5A74" w14:paraId="19868609" w14:textId="77777777">
            <w:pPr>
              <w:widowControl w:val="0"/>
              <w:pBdr>
                <w:top w:val="nil"/>
                <w:left w:val="nil"/>
                <w:bottom w:val="nil"/>
                <w:right w:val="nil"/>
                <w:between w:val="nil"/>
              </w:pBdr>
              <w:spacing w:before="0" w:after="0"/>
              <w:ind w:left="0"/>
              <w:jc w:val="left"/>
            </w:pPr>
            <w:r>
              <w:t>Yifan</w:t>
            </w:r>
          </w:p>
        </w:tc>
        <w:tc>
          <w:tcPr>
            <w:tcW w:w="1590" w:type="dxa"/>
            <w:shd w:val="clear" w:color="auto" w:fill="auto"/>
            <w:tcMar>
              <w:top w:w="100" w:type="dxa"/>
              <w:left w:w="100" w:type="dxa"/>
              <w:bottom w:w="100" w:type="dxa"/>
              <w:right w:w="100" w:type="dxa"/>
            </w:tcMar>
          </w:tcPr>
          <w:p w:rsidR="008F2A34" w:rsidRDefault="00FD5A74" w14:paraId="58D0C42F" w14:textId="77777777">
            <w:pPr>
              <w:widowControl w:val="0"/>
              <w:pBdr>
                <w:top w:val="nil"/>
                <w:left w:val="nil"/>
                <w:bottom w:val="nil"/>
                <w:right w:val="nil"/>
                <w:between w:val="nil"/>
              </w:pBdr>
              <w:spacing w:before="0" w:after="0"/>
              <w:ind w:left="0"/>
              <w:jc w:val="left"/>
            </w:pPr>
            <w:r>
              <w:t>PP7</w:t>
            </w:r>
          </w:p>
        </w:tc>
      </w:tr>
      <w:tr w:rsidR="008F2A34" w14:paraId="65404120" w14:textId="77777777">
        <w:trPr>
          <w:trHeight w:val="525"/>
        </w:trPr>
        <w:tc>
          <w:tcPr>
            <w:tcW w:w="480" w:type="dxa"/>
            <w:shd w:val="clear" w:color="auto" w:fill="auto"/>
            <w:tcMar>
              <w:top w:w="100" w:type="dxa"/>
              <w:left w:w="100" w:type="dxa"/>
              <w:bottom w:w="100" w:type="dxa"/>
              <w:right w:w="100" w:type="dxa"/>
            </w:tcMar>
          </w:tcPr>
          <w:p w:rsidR="008F2A34" w:rsidRDefault="00FD5A74" w14:paraId="01BF4E11" w14:textId="77777777">
            <w:pPr>
              <w:widowControl w:val="0"/>
              <w:pBdr>
                <w:top w:val="nil"/>
                <w:left w:val="nil"/>
                <w:bottom w:val="nil"/>
                <w:right w:val="nil"/>
                <w:between w:val="nil"/>
              </w:pBdr>
              <w:spacing w:before="0" w:after="0"/>
              <w:ind w:left="0"/>
              <w:jc w:val="left"/>
            </w:pPr>
            <w:r>
              <w:t>5</w:t>
            </w:r>
          </w:p>
        </w:tc>
        <w:tc>
          <w:tcPr>
            <w:tcW w:w="2175" w:type="dxa"/>
            <w:shd w:val="clear" w:color="auto" w:fill="auto"/>
            <w:tcMar>
              <w:top w:w="100" w:type="dxa"/>
              <w:left w:w="100" w:type="dxa"/>
              <w:bottom w:w="100" w:type="dxa"/>
              <w:right w:w="100" w:type="dxa"/>
            </w:tcMar>
          </w:tcPr>
          <w:p w:rsidR="008F2A34" w:rsidRDefault="00FD5A74" w14:paraId="232292E2" w14:textId="77777777">
            <w:pPr>
              <w:widowControl w:val="0"/>
              <w:pBdr>
                <w:top w:val="nil"/>
                <w:left w:val="nil"/>
                <w:bottom w:val="nil"/>
                <w:right w:val="nil"/>
                <w:between w:val="nil"/>
              </w:pBdr>
              <w:spacing w:before="0" w:after="0"/>
              <w:ind w:left="0"/>
              <w:jc w:val="left"/>
            </w:pPr>
            <w:r>
              <w:t>Game design planning</w:t>
            </w:r>
          </w:p>
        </w:tc>
        <w:tc>
          <w:tcPr>
            <w:tcW w:w="1440" w:type="dxa"/>
            <w:shd w:val="clear" w:color="auto" w:fill="auto"/>
            <w:tcMar>
              <w:top w:w="100" w:type="dxa"/>
              <w:left w:w="100" w:type="dxa"/>
              <w:bottom w:w="100" w:type="dxa"/>
              <w:right w:w="100" w:type="dxa"/>
            </w:tcMar>
          </w:tcPr>
          <w:p w:rsidR="008F2A34" w:rsidRDefault="00FD5A74" w14:paraId="00699E22" w14:textId="77777777">
            <w:pPr>
              <w:widowControl w:val="0"/>
              <w:pBdr>
                <w:top w:val="nil"/>
                <w:left w:val="nil"/>
                <w:bottom w:val="nil"/>
                <w:right w:val="nil"/>
                <w:between w:val="nil"/>
              </w:pBdr>
              <w:spacing w:before="0" w:after="0"/>
              <w:ind w:left="0"/>
              <w:jc w:val="left"/>
            </w:pPr>
            <w:r>
              <w:t>None</w:t>
            </w:r>
          </w:p>
        </w:tc>
        <w:tc>
          <w:tcPr>
            <w:tcW w:w="1245" w:type="dxa"/>
            <w:shd w:val="clear" w:color="auto" w:fill="auto"/>
            <w:tcMar>
              <w:top w:w="100" w:type="dxa"/>
              <w:left w:w="100" w:type="dxa"/>
              <w:bottom w:w="100" w:type="dxa"/>
              <w:right w:w="100" w:type="dxa"/>
            </w:tcMar>
          </w:tcPr>
          <w:p w:rsidR="008F2A34" w:rsidRDefault="00FD5A74" w14:paraId="6EE4210A" w14:textId="77777777">
            <w:pPr>
              <w:widowControl w:val="0"/>
              <w:pBdr>
                <w:top w:val="nil"/>
                <w:left w:val="nil"/>
                <w:bottom w:val="nil"/>
                <w:right w:val="nil"/>
                <w:between w:val="nil"/>
              </w:pBdr>
              <w:spacing w:before="0" w:after="0"/>
              <w:ind w:left="0"/>
              <w:jc w:val="left"/>
            </w:pPr>
            <w:r>
              <w:t>2 person x 2 weeks</w:t>
            </w:r>
          </w:p>
        </w:tc>
        <w:tc>
          <w:tcPr>
            <w:tcW w:w="1140" w:type="dxa"/>
            <w:shd w:val="clear" w:color="auto" w:fill="auto"/>
            <w:tcMar>
              <w:top w:w="100" w:type="dxa"/>
              <w:left w:w="100" w:type="dxa"/>
              <w:bottom w:w="100" w:type="dxa"/>
              <w:right w:w="100" w:type="dxa"/>
            </w:tcMar>
          </w:tcPr>
          <w:p w:rsidR="008F2A34" w:rsidRDefault="00FD5A74" w14:paraId="40D480A8" w14:textId="77777777">
            <w:pPr>
              <w:widowControl w:val="0"/>
              <w:pBdr>
                <w:top w:val="nil"/>
                <w:left w:val="nil"/>
                <w:bottom w:val="nil"/>
                <w:right w:val="nil"/>
                <w:between w:val="nil"/>
              </w:pBdr>
              <w:spacing w:before="0" w:after="0"/>
              <w:ind w:left="0"/>
              <w:jc w:val="left"/>
            </w:pPr>
            <w:r>
              <w:t>Mockups</w:t>
            </w:r>
          </w:p>
        </w:tc>
        <w:tc>
          <w:tcPr>
            <w:tcW w:w="1470" w:type="dxa"/>
            <w:shd w:val="clear" w:color="auto" w:fill="auto"/>
            <w:tcMar>
              <w:top w:w="100" w:type="dxa"/>
              <w:left w:w="100" w:type="dxa"/>
              <w:bottom w:w="100" w:type="dxa"/>
              <w:right w:w="100" w:type="dxa"/>
            </w:tcMar>
          </w:tcPr>
          <w:p w:rsidR="008F2A34" w:rsidRDefault="00FD5A74" w14:paraId="33589735" w14:textId="77777777">
            <w:pPr>
              <w:widowControl w:val="0"/>
              <w:pBdr>
                <w:top w:val="nil"/>
                <w:left w:val="nil"/>
                <w:bottom w:val="nil"/>
                <w:right w:val="nil"/>
                <w:between w:val="nil"/>
              </w:pBdr>
              <w:spacing w:before="0" w:after="0"/>
              <w:ind w:left="0"/>
              <w:jc w:val="left"/>
            </w:pPr>
            <w:r>
              <w:t>Everyone</w:t>
            </w:r>
          </w:p>
        </w:tc>
        <w:tc>
          <w:tcPr>
            <w:tcW w:w="1590" w:type="dxa"/>
            <w:shd w:val="clear" w:color="auto" w:fill="auto"/>
            <w:tcMar>
              <w:top w:w="100" w:type="dxa"/>
              <w:left w:w="100" w:type="dxa"/>
              <w:bottom w:w="100" w:type="dxa"/>
              <w:right w:w="100" w:type="dxa"/>
            </w:tcMar>
          </w:tcPr>
          <w:p w:rsidR="008F2A34" w:rsidRDefault="00FD5A74" w14:paraId="68AD8E7D" w14:textId="77777777">
            <w:pPr>
              <w:widowControl w:val="0"/>
              <w:pBdr>
                <w:top w:val="nil"/>
                <w:left w:val="nil"/>
                <w:bottom w:val="nil"/>
                <w:right w:val="nil"/>
                <w:between w:val="nil"/>
              </w:pBdr>
              <w:spacing w:before="0" w:after="0"/>
              <w:ind w:left="0"/>
              <w:jc w:val="left"/>
            </w:pPr>
            <w:r>
              <w:t>PP6</w:t>
            </w:r>
          </w:p>
        </w:tc>
      </w:tr>
      <w:tr w:rsidR="008F2A34" w14:paraId="100485CD" w14:textId="77777777">
        <w:trPr>
          <w:trHeight w:val="525"/>
        </w:trPr>
        <w:tc>
          <w:tcPr>
            <w:tcW w:w="480" w:type="dxa"/>
            <w:shd w:val="clear" w:color="auto" w:fill="auto"/>
            <w:tcMar>
              <w:top w:w="100" w:type="dxa"/>
              <w:left w:w="100" w:type="dxa"/>
              <w:bottom w:w="100" w:type="dxa"/>
              <w:right w:w="100" w:type="dxa"/>
            </w:tcMar>
          </w:tcPr>
          <w:p w:rsidR="008F2A34" w:rsidRDefault="00FD5A74" w14:paraId="6D0F6228" w14:textId="77777777">
            <w:pPr>
              <w:widowControl w:val="0"/>
              <w:pBdr>
                <w:top w:val="nil"/>
                <w:left w:val="nil"/>
                <w:bottom w:val="nil"/>
                <w:right w:val="nil"/>
                <w:between w:val="nil"/>
              </w:pBdr>
              <w:spacing w:before="0" w:after="0"/>
              <w:ind w:left="0"/>
              <w:jc w:val="left"/>
            </w:pPr>
            <w:r>
              <w:t>6</w:t>
            </w:r>
          </w:p>
        </w:tc>
        <w:tc>
          <w:tcPr>
            <w:tcW w:w="2175" w:type="dxa"/>
            <w:shd w:val="clear" w:color="auto" w:fill="auto"/>
            <w:tcMar>
              <w:top w:w="100" w:type="dxa"/>
              <w:left w:w="100" w:type="dxa"/>
              <w:bottom w:w="100" w:type="dxa"/>
              <w:right w:w="100" w:type="dxa"/>
            </w:tcMar>
          </w:tcPr>
          <w:p w:rsidR="008F2A34" w:rsidRDefault="00FD5A74" w14:paraId="02358A34" w14:textId="77777777">
            <w:pPr>
              <w:widowControl w:val="0"/>
              <w:pBdr>
                <w:top w:val="nil"/>
                <w:left w:val="nil"/>
                <w:bottom w:val="nil"/>
                <w:right w:val="nil"/>
                <w:between w:val="nil"/>
              </w:pBdr>
              <w:spacing w:before="0" w:after="0"/>
              <w:ind w:left="0"/>
              <w:jc w:val="left"/>
            </w:pPr>
            <w:r>
              <w:t>Game level format specs</w:t>
            </w:r>
          </w:p>
        </w:tc>
        <w:tc>
          <w:tcPr>
            <w:tcW w:w="1440" w:type="dxa"/>
            <w:shd w:val="clear" w:color="auto" w:fill="auto"/>
            <w:tcMar>
              <w:top w:w="100" w:type="dxa"/>
              <w:left w:w="100" w:type="dxa"/>
              <w:bottom w:w="100" w:type="dxa"/>
              <w:right w:w="100" w:type="dxa"/>
            </w:tcMar>
          </w:tcPr>
          <w:p w:rsidR="008F2A34" w:rsidRDefault="00FD5A74" w14:paraId="5B038F22" w14:textId="77777777">
            <w:pPr>
              <w:widowControl w:val="0"/>
              <w:pBdr>
                <w:top w:val="nil"/>
                <w:left w:val="nil"/>
                <w:bottom w:val="nil"/>
                <w:right w:val="nil"/>
                <w:between w:val="nil"/>
              </w:pBdr>
              <w:spacing w:before="0" w:after="0"/>
              <w:ind w:left="0"/>
              <w:jc w:val="left"/>
            </w:pPr>
            <w:r>
              <w:t>PP5</w:t>
            </w:r>
          </w:p>
        </w:tc>
        <w:tc>
          <w:tcPr>
            <w:tcW w:w="1245" w:type="dxa"/>
            <w:shd w:val="clear" w:color="auto" w:fill="auto"/>
            <w:tcMar>
              <w:top w:w="100" w:type="dxa"/>
              <w:left w:w="100" w:type="dxa"/>
              <w:bottom w:w="100" w:type="dxa"/>
              <w:right w:w="100" w:type="dxa"/>
            </w:tcMar>
          </w:tcPr>
          <w:p w:rsidR="008F2A34" w:rsidRDefault="00FD5A74" w14:paraId="3296E592" w14:textId="77777777">
            <w:pPr>
              <w:widowControl w:val="0"/>
              <w:pBdr>
                <w:top w:val="nil"/>
                <w:left w:val="nil"/>
                <w:bottom w:val="nil"/>
                <w:right w:val="nil"/>
                <w:between w:val="nil"/>
              </w:pBdr>
              <w:spacing w:before="0" w:after="0"/>
              <w:ind w:left="0"/>
              <w:jc w:val="left"/>
            </w:pPr>
            <w:r>
              <w:t>1 person x 1 week</w:t>
            </w:r>
          </w:p>
        </w:tc>
        <w:tc>
          <w:tcPr>
            <w:tcW w:w="1140" w:type="dxa"/>
            <w:shd w:val="clear" w:color="auto" w:fill="auto"/>
            <w:tcMar>
              <w:top w:w="100" w:type="dxa"/>
              <w:left w:w="100" w:type="dxa"/>
              <w:bottom w:w="100" w:type="dxa"/>
              <w:right w:w="100" w:type="dxa"/>
            </w:tcMar>
          </w:tcPr>
          <w:p w:rsidR="008F2A34" w:rsidRDefault="008F2A34" w14:paraId="61F1D0D4" w14:textId="77777777">
            <w:pPr>
              <w:widowControl w:val="0"/>
              <w:pBdr>
                <w:top w:val="nil"/>
                <w:left w:val="nil"/>
                <w:bottom w:val="nil"/>
                <w:right w:val="nil"/>
                <w:between w:val="nil"/>
              </w:pBdr>
              <w:spacing w:before="0" w:after="0"/>
              <w:ind w:left="0"/>
              <w:jc w:val="left"/>
            </w:pPr>
          </w:p>
        </w:tc>
        <w:tc>
          <w:tcPr>
            <w:tcW w:w="1470" w:type="dxa"/>
            <w:shd w:val="clear" w:color="auto" w:fill="auto"/>
            <w:tcMar>
              <w:top w:w="100" w:type="dxa"/>
              <w:left w:w="100" w:type="dxa"/>
              <w:bottom w:w="100" w:type="dxa"/>
              <w:right w:w="100" w:type="dxa"/>
            </w:tcMar>
          </w:tcPr>
          <w:p w:rsidR="008F2A34" w:rsidRDefault="00FD5A74" w14:paraId="14E5371A" w14:textId="77777777">
            <w:pPr>
              <w:widowControl w:val="0"/>
              <w:pBdr>
                <w:top w:val="nil"/>
                <w:left w:val="nil"/>
                <w:bottom w:val="nil"/>
                <w:right w:val="nil"/>
                <w:between w:val="nil"/>
              </w:pBdr>
              <w:spacing w:before="0" w:after="0"/>
              <w:ind w:left="0"/>
              <w:jc w:val="left"/>
            </w:pPr>
            <w:r>
              <w:t>Isaac</w:t>
            </w:r>
          </w:p>
        </w:tc>
        <w:tc>
          <w:tcPr>
            <w:tcW w:w="1590" w:type="dxa"/>
            <w:shd w:val="clear" w:color="auto" w:fill="auto"/>
            <w:tcMar>
              <w:top w:w="100" w:type="dxa"/>
              <w:left w:w="100" w:type="dxa"/>
              <w:bottom w:w="100" w:type="dxa"/>
              <w:right w:w="100" w:type="dxa"/>
            </w:tcMar>
          </w:tcPr>
          <w:p w:rsidR="008F2A34" w:rsidRDefault="00FD5A74" w14:paraId="387F8B01" w14:textId="77777777">
            <w:pPr>
              <w:widowControl w:val="0"/>
              <w:pBdr>
                <w:top w:val="nil"/>
                <w:left w:val="nil"/>
                <w:bottom w:val="nil"/>
                <w:right w:val="nil"/>
                <w:between w:val="nil"/>
              </w:pBdr>
              <w:spacing w:before="0" w:after="0"/>
              <w:ind w:left="0"/>
              <w:jc w:val="left"/>
            </w:pPr>
            <w:r>
              <w:t>IP7</w:t>
            </w:r>
          </w:p>
        </w:tc>
      </w:tr>
      <w:tr w:rsidR="008F2A34" w14:paraId="71A19AE6" w14:textId="77777777">
        <w:trPr>
          <w:trHeight w:val="525"/>
        </w:trPr>
        <w:tc>
          <w:tcPr>
            <w:tcW w:w="480" w:type="dxa"/>
            <w:shd w:val="clear" w:color="auto" w:fill="auto"/>
            <w:tcMar>
              <w:top w:w="100" w:type="dxa"/>
              <w:left w:w="100" w:type="dxa"/>
              <w:bottom w:w="100" w:type="dxa"/>
              <w:right w:w="100" w:type="dxa"/>
            </w:tcMar>
          </w:tcPr>
          <w:p w:rsidR="008F2A34" w:rsidRDefault="00FD5A74" w14:paraId="188DB42F" w14:textId="77777777">
            <w:pPr>
              <w:widowControl w:val="0"/>
              <w:pBdr>
                <w:top w:val="nil"/>
                <w:left w:val="nil"/>
                <w:bottom w:val="nil"/>
                <w:right w:val="nil"/>
                <w:between w:val="nil"/>
              </w:pBdr>
              <w:spacing w:before="0" w:after="0"/>
              <w:ind w:left="0"/>
              <w:jc w:val="left"/>
            </w:pPr>
            <w:r>
              <w:t>7</w:t>
            </w:r>
          </w:p>
        </w:tc>
        <w:tc>
          <w:tcPr>
            <w:tcW w:w="2175" w:type="dxa"/>
            <w:shd w:val="clear" w:color="auto" w:fill="auto"/>
            <w:tcMar>
              <w:top w:w="100" w:type="dxa"/>
              <w:left w:w="100" w:type="dxa"/>
              <w:bottom w:w="100" w:type="dxa"/>
              <w:right w:w="100" w:type="dxa"/>
            </w:tcMar>
          </w:tcPr>
          <w:p w:rsidR="008F2A34" w:rsidRDefault="00FD5A74" w14:paraId="0F463715" w14:textId="77777777">
            <w:pPr>
              <w:widowControl w:val="0"/>
              <w:pBdr>
                <w:top w:val="nil"/>
                <w:left w:val="nil"/>
                <w:bottom w:val="nil"/>
                <w:right w:val="nil"/>
                <w:between w:val="nil"/>
              </w:pBdr>
              <w:spacing w:before="0" w:after="0"/>
              <w:ind w:left="0"/>
              <w:jc w:val="left"/>
            </w:pPr>
            <w:r>
              <w:t>Research optimizing the server to improve performance</w:t>
            </w:r>
          </w:p>
        </w:tc>
        <w:tc>
          <w:tcPr>
            <w:tcW w:w="1440" w:type="dxa"/>
            <w:shd w:val="clear" w:color="auto" w:fill="auto"/>
            <w:tcMar>
              <w:top w:w="100" w:type="dxa"/>
              <w:left w:w="100" w:type="dxa"/>
              <w:bottom w:w="100" w:type="dxa"/>
              <w:right w:w="100" w:type="dxa"/>
            </w:tcMar>
          </w:tcPr>
          <w:p w:rsidR="008F2A34" w:rsidRDefault="00FD5A74" w14:paraId="13BBE976" w14:textId="77777777">
            <w:pPr>
              <w:widowControl w:val="0"/>
              <w:pBdr>
                <w:top w:val="nil"/>
                <w:left w:val="nil"/>
                <w:bottom w:val="nil"/>
                <w:right w:val="nil"/>
                <w:between w:val="nil"/>
              </w:pBdr>
              <w:spacing w:before="0" w:after="0"/>
              <w:ind w:left="0"/>
              <w:jc w:val="left"/>
            </w:pPr>
            <w:r>
              <w:t>PP4</w:t>
            </w:r>
          </w:p>
        </w:tc>
        <w:tc>
          <w:tcPr>
            <w:tcW w:w="1245" w:type="dxa"/>
            <w:shd w:val="clear" w:color="auto" w:fill="auto"/>
            <w:tcMar>
              <w:top w:w="100" w:type="dxa"/>
              <w:left w:w="100" w:type="dxa"/>
              <w:bottom w:w="100" w:type="dxa"/>
              <w:right w:w="100" w:type="dxa"/>
            </w:tcMar>
          </w:tcPr>
          <w:p w:rsidR="008F2A34" w:rsidRDefault="00FD5A74" w14:paraId="2AF81CA0" w14:textId="77777777">
            <w:pPr>
              <w:widowControl w:val="0"/>
              <w:pBdr>
                <w:top w:val="nil"/>
                <w:left w:val="nil"/>
                <w:bottom w:val="nil"/>
                <w:right w:val="nil"/>
                <w:between w:val="nil"/>
              </w:pBdr>
              <w:spacing w:before="0" w:after="0"/>
              <w:ind w:left="0"/>
              <w:jc w:val="left"/>
            </w:pPr>
            <w:r>
              <w:t>2 person x 1 week</w:t>
            </w:r>
          </w:p>
        </w:tc>
        <w:tc>
          <w:tcPr>
            <w:tcW w:w="1140" w:type="dxa"/>
            <w:shd w:val="clear" w:color="auto" w:fill="auto"/>
            <w:tcMar>
              <w:top w:w="100" w:type="dxa"/>
              <w:left w:w="100" w:type="dxa"/>
              <w:bottom w:w="100" w:type="dxa"/>
              <w:right w:w="100" w:type="dxa"/>
            </w:tcMar>
          </w:tcPr>
          <w:p w:rsidR="008F2A34" w:rsidRDefault="00FD5A74" w14:paraId="0B6EE7EA" w14:textId="77777777">
            <w:pPr>
              <w:widowControl w:val="0"/>
              <w:pBdr>
                <w:top w:val="nil"/>
                <w:left w:val="nil"/>
                <w:bottom w:val="nil"/>
                <w:right w:val="nil"/>
                <w:between w:val="nil"/>
              </w:pBdr>
              <w:spacing w:before="0" w:after="0"/>
              <w:ind w:left="0"/>
              <w:jc w:val="left"/>
            </w:pPr>
            <w:r>
              <w:t>Research</w:t>
            </w:r>
          </w:p>
        </w:tc>
        <w:tc>
          <w:tcPr>
            <w:tcW w:w="1470" w:type="dxa"/>
            <w:shd w:val="clear" w:color="auto" w:fill="auto"/>
            <w:tcMar>
              <w:top w:w="100" w:type="dxa"/>
              <w:left w:w="100" w:type="dxa"/>
              <w:bottom w:w="100" w:type="dxa"/>
              <w:right w:w="100" w:type="dxa"/>
            </w:tcMar>
          </w:tcPr>
          <w:p w:rsidR="008F2A34" w:rsidRDefault="00FD5A74" w14:paraId="38C3C1EB" w14:textId="77777777">
            <w:pPr>
              <w:widowControl w:val="0"/>
              <w:pBdr>
                <w:top w:val="nil"/>
                <w:left w:val="nil"/>
                <w:bottom w:val="nil"/>
                <w:right w:val="nil"/>
                <w:between w:val="nil"/>
              </w:pBdr>
              <w:spacing w:before="0" w:after="0"/>
              <w:ind w:left="0"/>
              <w:jc w:val="left"/>
            </w:pPr>
            <w:r>
              <w:t>Parth</w:t>
            </w:r>
          </w:p>
          <w:p w:rsidR="008F2A34" w:rsidRDefault="00FD5A74" w14:paraId="48F319E8" w14:textId="77777777">
            <w:pPr>
              <w:widowControl w:val="0"/>
              <w:spacing w:before="0" w:after="0"/>
              <w:ind w:left="0"/>
              <w:jc w:val="left"/>
            </w:pPr>
            <w:r>
              <w:t>Yifan</w:t>
            </w:r>
          </w:p>
        </w:tc>
        <w:tc>
          <w:tcPr>
            <w:tcW w:w="1590" w:type="dxa"/>
            <w:shd w:val="clear" w:color="auto" w:fill="auto"/>
            <w:tcMar>
              <w:top w:w="100" w:type="dxa"/>
              <w:left w:w="100" w:type="dxa"/>
              <w:bottom w:w="100" w:type="dxa"/>
              <w:right w:w="100" w:type="dxa"/>
            </w:tcMar>
          </w:tcPr>
          <w:p w:rsidR="008F2A34" w:rsidRDefault="00FD5A74" w14:paraId="3135A256" w14:textId="77777777">
            <w:pPr>
              <w:widowControl w:val="0"/>
              <w:pBdr>
                <w:top w:val="nil"/>
                <w:left w:val="nil"/>
                <w:bottom w:val="nil"/>
                <w:right w:val="nil"/>
                <w:between w:val="nil"/>
              </w:pBdr>
              <w:spacing w:before="0" w:after="0"/>
              <w:ind w:left="0"/>
              <w:jc w:val="left"/>
            </w:pPr>
            <w:r>
              <w:t>Improve game experience</w:t>
            </w:r>
          </w:p>
        </w:tc>
      </w:tr>
    </w:tbl>
    <w:p w:rsidR="008F2A34" w:rsidRDefault="008F2A34" w14:paraId="5FC06BB4" w14:textId="77777777">
      <w:pPr>
        <w:ind w:left="0"/>
        <w:rPr>
          <w:rFonts w:ascii="Arial" w:hAnsi="Arial" w:eastAsia="Arial" w:cs="Arial"/>
          <w:b/>
        </w:rPr>
      </w:pPr>
    </w:p>
    <w:p w:rsidR="008F2A34" w:rsidRDefault="00FD5A74" w14:paraId="73F0C5DC" w14:textId="77777777">
      <w:pPr>
        <w:ind w:left="0"/>
        <w:rPr>
          <w:rFonts w:ascii="Arial" w:hAnsi="Arial" w:eastAsia="Arial" w:cs="Arial"/>
          <w:b/>
        </w:rPr>
      </w:pPr>
      <w:r>
        <w:rPr>
          <w:rFonts w:ascii="Arial" w:hAnsi="Arial" w:eastAsia="Arial" w:cs="Arial"/>
          <w:b/>
        </w:rPr>
        <w:t>Implementation Phase (IP)</w:t>
      </w:r>
    </w:p>
    <w:p w:rsidR="008F2A34" w:rsidRDefault="008F2A34" w14:paraId="76E37138" w14:textId="77777777">
      <w:pPr>
        <w:ind w:left="0"/>
        <w:rPr>
          <w:rFonts w:ascii="Arial" w:hAnsi="Arial" w:eastAsia="Arial" w:cs="Arial"/>
          <w:b/>
        </w:rPr>
      </w:pPr>
    </w:p>
    <w:tbl>
      <w:tblPr>
        <w:tblW w:w="95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420"/>
        <w:gridCol w:w="1995"/>
        <w:gridCol w:w="1560"/>
        <w:gridCol w:w="870"/>
        <w:gridCol w:w="1605"/>
        <w:gridCol w:w="1500"/>
        <w:gridCol w:w="1590"/>
      </w:tblGrid>
      <w:tr w:rsidR="008F2A34" w14:paraId="4D2F2A91" w14:textId="77777777">
        <w:tc>
          <w:tcPr>
            <w:tcW w:w="420" w:type="dxa"/>
            <w:shd w:val="clear" w:color="auto" w:fill="auto"/>
            <w:tcMar>
              <w:top w:w="100" w:type="dxa"/>
              <w:left w:w="100" w:type="dxa"/>
              <w:bottom w:w="100" w:type="dxa"/>
              <w:right w:w="100" w:type="dxa"/>
            </w:tcMar>
          </w:tcPr>
          <w:p w:rsidR="008F2A34" w:rsidRDefault="00FD5A74" w14:paraId="0E7B6B8E" w14:textId="77777777">
            <w:pPr>
              <w:widowControl w:val="0"/>
              <w:spacing w:before="0" w:after="0"/>
              <w:ind w:left="0"/>
              <w:jc w:val="center"/>
              <w:rPr>
                <w:rFonts w:ascii="Arial" w:hAnsi="Arial" w:eastAsia="Arial" w:cs="Arial"/>
                <w:b/>
                <w:sz w:val="22"/>
                <w:szCs w:val="22"/>
              </w:rPr>
            </w:pPr>
            <w:r>
              <w:rPr>
                <w:rFonts w:ascii="Arial" w:hAnsi="Arial" w:eastAsia="Arial" w:cs="Arial"/>
                <w:b/>
                <w:sz w:val="22"/>
                <w:szCs w:val="22"/>
              </w:rPr>
              <w:t>#</w:t>
            </w:r>
          </w:p>
        </w:tc>
        <w:tc>
          <w:tcPr>
            <w:tcW w:w="1995" w:type="dxa"/>
            <w:shd w:val="clear" w:color="auto" w:fill="auto"/>
            <w:tcMar>
              <w:top w:w="100" w:type="dxa"/>
              <w:left w:w="100" w:type="dxa"/>
              <w:bottom w:w="100" w:type="dxa"/>
              <w:right w:w="100" w:type="dxa"/>
            </w:tcMar>
          </w:tcPr>
          <w:p w:rsidR="008F2A34" w:rsidRDefault="00FD5A74" w14:paraId="2FD9E3F4" w14:textId="77777777">
            <w:pPr>
              <w:widowControl w:val="0"/>
              <w:spacing w:before="0" w:after="0"/>
              <w:ind w:left="0"/>
              <w:jc w:val="center"/>
              <w:rPr>
                <w:rFonts w:ascii="Arial" w:hAnsi="Arial" w:eastAsia="Arial" w:cs="Arial"/>
                <w:b/>
                <w:sz w:val="22"/>
                <w:szCs w:val="22"/>
              </w:rPr>
            </w:pPr>
            <w:r>
              <w:rPr>
                <w:rFonts w:ascii="Arial" w:hAnsi="Arial" w:eastAsia="Arial" w:cs="Arial"/>
                <w:b/>
                <w:sz w:val="22"/>
                <w:szCs w:val="22"/>
              </w:rPr>
              <w:t>Task</w:t>
            </w:r>
          </w:p>
        </w:tc>
        <w:tc>
          <w:tcPr>
            <w:tcW w:w="1560" w:type="dxa"/>
            <w:shd w:val="clear" w:color="auto" w:fill="auto"/>
            <w:tcMar>
              <w:top w:w="100" w:type="dxa"/>
              <w:left w:w="100" w:type="dxa"/>
              <w:bottom w:w="100" w:type="dxa"/>
              <w:right w:w="100" w:type="dxa"/>
            </w:tcMar>
          </w:tcPr>
          <w:p w:rsidR="008F2A34" w:rsidRDefault="00FD5A74" w14:paraId="550AD86A" w14:textId="77777777">
            <w:pPr>
              <w:widowControl w:val="0"/>
              <w:spacing w:before="0" w:after="0"/>
              <w:ind w:left="0"/>
              <w:jc w:val="center"/>
              <w:rPr>
                <w:rFonts w:ascii="Arial" w:hAnsi="Arial" w:eastAsia="Arial" w:cs="Arial"/>
                <w:b/>
                <w:sz w:val="22"/>
                <w:szCs w:val="22"/>
              </w:rPr>
            </w:pPr>
            <w:r>
              <w:rPr>
                <w:rFonts w:ascii="Arial" w:hAnsi="Arial" w:eastAsia="Arial" w:cs="Arial"/>
                <w:b/>
                <w:sz w:val="22"/>
                <w:szCs w:val="22"/>
              </w:rPr>
              <w:t>Predecessor Tasks</w:t>
            </w:r>
          </w:p>
          <w:p w:rsidR="008F2A34" w:rsidRDefault="008F2A34" w14:paraId="1C1D2D02" w14:textId="77777777">
            <w:pPr>
              <w:widowControl w:val="0"/>
              <w:spacing w:before="0" w:after="0"/>
              <w:ind w:left="0"/>
              <w:jc w:val="center"/>
              <w:rPr>
                <w:rFonts w:ascii="Arial" w:hAnsi="Arial" w:eastAsia="Arial" w:cs="Arial"/>
                <w:b/>
                <w:sz w:val="22"/>
                <w:szCs w:val="22"/>
              </w:rPr>
            </w:pPr>
          </w:p>
        </w:tc>
        <w:tc>
          <w:tcPr>
            <w:tcW w:w="870" w:type="dxa"/>
            <w:shd w:val="clear" w:color="auto" w:fill="auto"/>
            <w:tcMar>
              <w:top w:w="100" w:type="dxa"/>
              <w:left w:w="100" w:type="dxa"/>
              <w:bottom w:w="100" w:type="dxa"/>
              <w:right w:w="100" w:type="dxa"/>
            </w:tcMar>
          </w:tcPr>
          <w:p w:rsidR="008F2A34" w:rsidRDefault="00FD5A74" w14:paraId="265458AE" w14:textId="77777777">
            <w:pPr>
              <w:widowControl w:val="0"/>
              <w:spacing w:before="0" w:after="0"/>
              <w:ind w:left="0"/>
              <w:jc w:val="center"/>
              <w:rPr>
                <w:rFonts w:ascii="Arial" w:hAnsi="Arial" w:eastAsia="Arial" w:cs="Arial"/>
                <w:b/>
                <w:sz w:val="22"/>
                <w:szCs w:val="22"/>
              </w:rPr>
            </w:pPr>
            <w:r>
              <w:rPr>
                <w:rFonts w:ascii="Arial" w:hAnsi="Arial" w:eastAsia="Arial" w:cs="Arial"/>
                <w:b/>
                <w:sz w:val="22"/>
                <w:szCs w:val="22"/>
              </w:rPr>
              <w:t>Estimated Effort</w:t>
            </w:r>
          </w:p>
        </w:tc>
        <w:tc>
          <w:tcPr>
            <w:tcW w:w="1605" w:type="dxa"/>
            <w:shd w:val="clear" w:color="auto" w:fill="auto"/>
            <w:tcMar>
              <w:top w:w="100" w:type="dxa"/>
              <w:left w:w="100" w:type="dxa"/>
              <w:bottom w:w="100" w:type="dxa"/>
              <w:right w:w="100" w:type="dxa"/>
            </w:tcMar>
          </w:tcPr>
          <w:p w:rsidR="008F2A34" w:rsidRDefault="00FD5A74" w14:paraId="0CDAD279" w14:textId="77777777">
            <w:pPr>
              <w:widowControl w:val="0"/>
              <w:spacing w:before="0" w:after="0"/>
              <w:ind w:left="0"/>
              <w:jc w:val="center"/>
              <w:rPr>
                <w:rFonts w:ascii="Arial" w:hAnsi="Arial" w:eastAsia="Arial" w:cs="Arial"/>
                <w:b/>
                <w:sz w:val="22"/>
                <w:szCs w:val="22"/>
              </w:rPr>
            </w:pPr>
            <w:r>
              <w:rPr>
                <w:rFonts w:ascii="Arial" w:hAnsi="Arial" w:eastAsia="Arial" w:cs="Arial"/>
                <w:b/>
                <w:sz w:val="22"/>
                <w:szCs w:val="22"/>
              </w:rPr>
              <w:t>Finish Data</w:t>
            </w:r>
          </w:p>
        </w:tc>
        <w:tc>
          <w:tcPr>
            <w:tcW w:w="1500" w:type="dxa"/>
            <w:shd w:val="clear" w:color="auto" w:fill="auto"/>
            <w:tcMar>
              <w:top w:w="100" w:type="dxa"/>
              <w:left w:w="100" w:type="dxa"/>
              <w:bottom w:w="100" w:type="dxa"/>
              <w:right w:w="100" w:type="dxa"/>
            </w:tcMar>
          </w:tcPr>
          <w:p w:rsidR="008F2A34" w:rsidRDefault="00FD5A74" w14:paraId="41C91578" w14:textId="77777777">
            <w:pPr>
              <w:widowControl w:val="0"/>
              <w:spacing w:before="0" w:after="0"/>
              <w:ind w:left="0"/>
              <w:jc w:val="center"/>
              <w:rPr>
                <w:rFonts w:ascii="Arial" w:hAnsi="Arial" w:eastAsia="Arial" w:cs="Arial"/>
                <w:b/>
                <w:sz w:val="22"/>
                <w:szCs w:val="22"/>
              </w:rPr>
            </w:pPr>
            <w:r>
              <w:rPr>
                <w:rFonts w:ascii="Arial" w:hAnsi="Arial" w:eastAsia="Arial" w:cs="Arial"/>
                <w:b/>
                <w:sz w:val="22"/>
                <w:szCs w:val="22"/>
              </w:rPr>
              <w:t>Assigned Individuals</w:t>
            </w:r>
          </w:p>
        </w:tc>
        <w:tc>
          <w:tcPr>
            <w:tcW w:w="1590" w:type="dxa"/>
            <w:shd w:val="clear" w:color="auto" w:fill="auto"/>
            <w:tcMar>
              <w:top w:w="100" w:type="dxa"/>
              <w:left w:w="100" w:type="dxa"/>
              <w:bottom w:w="100" w:type="dxa"/>
              <w:right w:w="100" w:type="dxa"/>
            </w:tcMar>
          </w:tcPr>
          <w:p w:rsidR="008F2A34" w:rsidRDefault="00FD5A74" w14:paraId="5A496832" w14:textId="77777777">
            <w:pPr>
              <w:widowControl w:val="0"/>
              <w:spacing w:before="0" w:after="0"/>
              <w:ind w:left="0"/>
              <w:jc w:val="center"/>
              <w:rPr>
                <w:rFonts w:ascii="Arial" w:hAnsi="Arial" w:eastAsia="Arial" w:cs="Arial"/>
                <w:b/>
                <w:sz w:val="22"/>
                <w:szCs w:val="22"/>
              </w:rPr>
            </w:pPr>
            <w:r>
              <w:rPr>
                <w:rFonts w:ascii="Arial" w:hAnsi="Arial" w:eastAsia="Arial" w:cs="Arial"/>
                <w:b/>
                <w:sz w:val="22"/>
                <w:szCs w:val="22"/>
              </w:rPr>
              <w:t>Successor Tasks</w:t>
            </w:r>
          </w:p>
        </w:tc>
      </w:tr>
      <w:tr w:rsidR="008F2A34" w14:paraId="0F38641E" w14:textId="77777777">
        <w:trPr>
          <w:trHeight w:val="1365"/>
        </w:trPr>
        <w:tc>
          <w:tcPr>
            <w:tcW w:w="420" w:type="dxa"/>
            <w:shd w:val="clear" w:color="auto" w:fill="auto"/>
            <w:tcMar>
              <w:top w:w="100" w:type="dxa"/>
              <w:left w:w="100" w:type="dxa"/>
              <w:bottom w:w="100" w:type="dxa"/>
              <w:right w:w="100" w:type="dxa"/>
            </w:tcMar>
          </w:tcPr>
          <w:p w:rsidR="008F2A34" w:rsidRDefault="00FD5A74" w14:paraId="2580E5CD" w14:textId="77777777">
            <w:pPr>
              <w:widowControl w:val="0"/>
              <w:spacing w:before="0" w:after="0"/>
              <w:ind w:left="0"/>
              <w:jc w:val="left"/>
            </w:pPr>
            <w:r>
              <w:t>1</w:t>
            </w:r>
          </w:p>
        </w:tc>
        <w:tc>
          <w:tcPr>
            <w:tcW w:w="1995" w:type="dxa"/>
            <w:shd w:val="clear" w:color="auto" w:fill="auto"/>
            <w:tcMar>
              <w:top w:w="100" w:type="dxa"/>
              <w:left w:w="100" w:type="dxa"/>
              <w:bottom w:w="100" w:type="dxa"/>
              <w:right w:w="100" w:type="dxa"/>
            </w:tcMar>
          </w:tcPr>
          <w:p w:rsidR="008F2A34" w:rsidRDefault="00FD5A74" w14:paraId="5CFCBD3E" w14:textId="77777777">
            <w:pPr>
              <w:widowControl w:val="0"/>
              <w:spacing w:before="0" w:after="0"/>
              <w:ind w:left="0"/>
              <w:jc w:val="left"/>
            </w:pPr>
            <w:r>
              <w:t>Implement basic client-server connection</w:t>
            </w:r>
          </w:p>
        </w:tc>
        <w:tc>
          <w:tcPr>
            <w:tcW w:w="1560" w:type="dxa"/>
            <w:shd w:val="clear" w:color="auto" w:fill="auto"/>
            <w:tcMar>
              <w:top w:w="100" w:type="dxa"/>
              <w:left w:w="100" w:type="dxa"/>
              <w:bottom w:w="100" w:type="dxa"/>
              <w:right w:w="100" w:type="dxa"/>
            </w:tcMar>
          </w:tcPr>
          <w:p w:rsidR="008F2A34" w:rsidRDefault="00FD5A74" w14:paraId="66F4D035" w14:textId="77777777">
            <w:pPr>
              <w:widowControl w:val="0"/>
              <w:spacing w:before="0" w:after="0"/>
              <w:ind w:left="0"/>
              <w:jc w:val="left"/>
            </w:pPr>
            <w:r>
              <w:t>PP4</w:t>
            </w:r>
          </w:p>
        </w:tc>
        <w:tc>
          <w:tcPr>
            <w:tcW w:w="870" w:type="dxa"/>
            <w:shd w:val="clear" w:color="auto" w:fill="auto"/>
            <w:tcMar>
              <w:top w:w="100" w:type="dxa"/>
              <w:left w:w="100" w:type="dxa"/>
              <w:bottom w:w="100" w:type="dxa"/>
              <w:right w:w="100" w:type="dxa"/>
            </w:tcMar>
          </w:tcPr>
          <w:p w:rsidR="008F2A34" w:rsidRDefault="00FD5A74" w14:paraId="58E4758B" w14:textId="77777777">
            <w:pPr>
              <w:widowControl w:val="0"/>
              <w:spacing w:before="0" w:after="0"/>
              <w:ind w:left="0"/>
              <w:jc w:val="left"/>
            </w:pPr>
            <w:r>
              <w:t>2 person x 2</w:t>
            </w:r>
          </w:p>
          <w:p w:rsidR="008F2A34" w:rsidRDefault="00FD5A74" w14:paraId="4F7E2BBD" w14:textId="77777777">
            <w:pPr>
              <w:widowControl w:val="0"/>
              <w:spacing w:before="0" w:after="0"/>
              <w:ind w:left="0"/>
              <w:jc w:val="left"/>
            </w:pPr>
            <w:r>
              <w:t>weeks</w:t>
            </w:r>
          </w:p>
        </w:tc>
        <w:tc>
          <w:tcPr>
            <w:tcW w:w="1605" w:type="dxa"/>
            <w:shd w:val="clear" w:color="auto" w:fill="auto"/>
            <w:tcMar>
              <w:top w:w="100" w:type="dxa"/>
              <w:left w:w="100" w:type="dxa"/>
              <w:bottom w:w="100" w:type="dxa"/>
              <w:right w:w="100" w:type="dxa"/>
            </w:tcMar>
          </w:tcPr>
          <w:p w:rsidR="008F2A34" w:rsidRDefault="00FD5A74" w14:paraId="3660CE1F" w14:textId="77777777">
            <w:pPr>
              <w:widowControl w:val="0"/>
              <w:spacing w:before="0" w:after="0"/>
              <w:ind w:left="0"/>
              <w:jc w:val="left"/>
            </w:pPr>
            <w:r>
              <w:t>Client-server communication</w:t>
            </w:r>
          </w:p>
        </w:tc>
        <w:tc>
          <w:tcPr>
            <w:tcW w:w="1500" w:type="dxa"/>
            <w:shd w:val="clear" w:color="auto" w:fill="auto"/>
            <w:tcMar>
              <w:top w:w="100" w:type="dxa"/>
              <w:left w:w="100" w:type="dxa"/>
              <w:bottom w:w="100" w:type="dxa"/>
              <w:right w:w="100" w:type="dxa"/>
            </w:tcMar>
          </w:tcPr>
          <w:p w:rsidR="008F2A34" w:rsidRDefault="00FD5A74" w14:paraId="3AD05AA5" w14:textId="77777777">
            <w:pPr>
              <w:widowControl w:val="0"/>
              <w:spacing w:before="0" w:after="0"/>
              <w:ind w:left="0"/>
              <w:jc w:val="left"/>
            </w:pPr>
            <w:r>
              <w:t>Parth</w:t>
            </w:r>
          </w:p>
          <w:p w:rsidR="008F2A34" w:rsidRDefault="00FD5A74" w14:paraId="66324E8C" w14:textId="77777777">
            <w:pPr>
              <w:widowControl w:val="0"/>
              <w:spacing w:before="0" w:after="0"/>
              <w:ind w:left="0"/>
              <w:jc w:val="left"/>
            </w:pPr>
            <w:r>
              <w:t>Yifan</w:t>
            </w:r>
          </w:p>
        </w:tc>
        <w:tc>
          <w:tcPr>
            <w:tcW w:w="1590" w:type="dxa"/>
            <w:shd w:val="clear" w:color="auto" w:fill="auto"/>
            <w:tcMar>
              <w:top w:w="100" w:type="dxa"/>
              <w:left w:w="100" w:type="dxa"/>
              <w:bottom w:w="100" w:type="dxa"/>
              <w:right w:w="100" w:type="dxa"/>
            </w:tcMar>
          </w:tcPr>
          <w:p w:rsidR="008F2A34" w:rsidRDefault="00FD5A74" w14:paraId="32FC2C33" w14:textId="77777777">
            <w:pPr>
              <w:widowControl w:val="0"/>
              <w:spacing w:before="0" w:after="0"/>
              <w:ind w:left="0"/>
              <w:jc w:val="left"/>
            </w:pPr>
            <w:r>
              <w:t>IP2</w:t>
            </w:r>
          </w:p>
        </w:tc>
      </w:tr>
      <w:tr w:rsidR="008F2A34" w14:paraId="1BBD1119" w14:textId="77777777">
        <w:trPr>
          <w:trHeight w:val="2310"/>
        </w:trPr>
        <w:tc>
          <w:tcPr>
            <w:tcW w:w="420" w:type="dxa"/>
            <w:shd w:val="clear" w:color="auto" w:fill="auto"/>
            <w:tcMar>
              <w:top w:w="100" w:type="dxa"/>
              <w:left w:w="100" w:type="dxa"/>
              <w:bottom w:w="100" w:type="dxa"/>
              <w:right w:w="100" w:type="dxa"/>
            </w:tcMar>
          </w:tcPr>
          <w:p w:rsidR="008F2A34" w:rsidRDefault="00FD5A74" w14:paraId="0165803C" w14:textId="77777777">
            <w:pPr>
              <w:widowControl w:val="0"/>
              <w:spacing w:before="0" w:after="0"/>
              <w:ind w:left="0"/>
              <w:jc w:val="left"/>
            </w:pPr>
            <w:r>
              <w:t>2</w:t>
            </w:r>
          </w:p>
        </w:tc>
        <w:tc>
          <w:tcPr>
            <w:tcW w:w="1995" w:type="dxa"/>
            <w:shd w:val="clear" w:color="auto" w:fill="auto"/>
            <w:tcMar>
              <w:top w:w="100" w:type="dxa"/>
              <w:left w:w="100" w:type="dxa"/>
              <w:bottom w:w="100" w:type="dxa"/>
              <w:right w:w="100" w:type="dxa"/>
            </w:tcMar>
          </w:tcPr>
          <w:p w:rsidR="008F2A34" w:rsidRDefault="00FD5A74" w14:paraId="2DF52D27" w14:textId="77777777">
            <w:pPr>
              <w:widowControl w:val="0"/>
              <w:spacing w:before="0" w:after="0"/>
              <w:ind w:left="0"/>
              <w:jc w:val="left"/>
            </w:pPr>
            <w:r>
              <w:t>Load and run a level with input handling, and collisions</w:t>
            </w:r>
          </w:p>
        </w:tc>
        <w:tc>
          <w:tcPr>
            <w:tcW w:w="1560" w:type="dxa"/>
            <w:shd w:val="clear" w:color="auto" w:fill="auto"/>
            <w:tcMar>
              <w:top w:w="100" w:type="dxa"/>
              <w:left w:w="100" w:type="dxa"/>
              <w:bottom w:w="100" w:type="dxa"/>
              <w:right w:w="100" w:type="dxa"/>
            </w:tcMar>
          </w:tcPr>
          <w:p w:rsidR="008F2A34" w:rsidRDefault="00FD5A74" w14:paraId="31D20338" w14:textId="77777777">
            <w:pPr>
              <w:widowControl w:val="0"/>
              <w:spacing w:before="0" w:after="0"/>
              <w:ind w:left="0"/>
              <w:jc w:val="left"/>
            </w:pPr>
            <w:r>
              <w:t>PP2, PP5</w:t>
            </w:r>
          </w:p>
          <w:p w:rsidR="008F2A34" w:rsidRDefault="00FD5A74" w14:paraId="60D23659" w14:textId="77777777">
            <w:pPr>
              <w:widowControl w:val="0"/>
              <w:spacing w:before="0" w:after="0"/>
              <w:ind w:left="0"/>
              <w:jc w:val="left"/>
            </w:pPr>
            <w:r>
              <w:t>IP1</w:t>
            </w:r>
          </w:p>
        </w:tc>
        <w:tc>
          <w:tcPr>
            <w:tcW w:w="870" w:type="dxa"/>
            <w:shd w:val="clear" w:color="auto" w:fill="auto"/>
            <w:tcMar>
              <w:top w:w="100" w:type="dxa"/>
              <w:left w:w="100" w:type="dxa"/>
              <w:bottom w:w="100" w:type="dxa"/>
              <w:right w:w="100" w:type="dxa"/>
            </w:tcMar>
          </w:tcPr>
          <w:p w:rsidR="008F2A34" w:rsidRDefault="00FD5A74" w14:paraId="7B7BE2F6" w14:textId="77777777">
            <w:pPr>
              <w:widowControl w:val="0"/>
              <w:spacing w:before="0" w:after="0"/>
              <w:ind w:left="0"/>
              <w:jc w:val="left"/>
            </w:pPr>
            <w:r>
              <w:t>2 person</w:t>
            </w:r>
          </w:p>
          <w:p w:rsidR="008F2A34" w:rsidRDefault="00FD5A74" w14:paraId="5ABEEBCE" w14:textId="77777777">
            <w:pPr>
              <w:widowControl w:val="0"/>
              <w:spacing w:before="0" w:after="0"/>
              <w:ind w:left="0"/>
              <w:jc w:val="left"/>
            </w:pPr>
            <w:r>
              <w:t>x 1 weeks</w:t>
            </w:r>
          </w:p>
        </w:tc>
        <w:tc>
          <w:tcPr>
            <w:tcW w:w="1605" w:type="dxa"/>
            <w:shd w:val="clear" w:color="auto" w:fill="auto"/>
            <w:tcMar>
              <w:top w:w="100" w:type="dxa"/>
              <w:left w:w="100" w:type="dxa"/>
              <w:bottom w:w="100" w:type="dxa"/>
              <w:right w:w="100" w:type="dxa"/>
            </w:tcMar>
          </w:tcPr>
          <w:p w:rsidR="008F2A34" w:rsidRDefault="00FD5A74" w14:paraId="6969222A" w14:textId="77777777">
            <w:pPr>
              <w:widowControl w:val="0"/>
              <w:spacing w:before="0" w:after="0"/>
              <w:ind w:left="0"/>
              <w:jc w:val="left"/>
            </w:pPr>
            <w:r>
              <w:t>Functioning game backend</w:t>
            </w:r>
          </w:p>
        </w:tc>
        <w:tc>
          <w:tcPr>
            <w:tcW w:w="1500" w:type="dxa"/>
            <w:shd w:val="clear" w:color="auto" w:fill="auto"/>
            <w:tcMar>
              <w:top w:w="100" w:type="dxa"/>
              <w:left w:w="100" w:type="dxa"/>
              <w:bottom w:w="100" w:type="dxa"/>
              <w:right w:w="100" w:type="dxa"/>
            </w:tcMar>
          </w:tcPr>
          <w:p w:rsidR="008F2A34" w:rsidRDefault="00FD5A74" w14:paraId="0150876B" w14:textId="77777777">
            <w:pPr>
              <w:widowControl w:val="0"/>
              <w:spacing w:before="0" w:after="0"/>
              <w:ind w:left="0"/>
              <w:jc w:val="left"/>
            </w:pPr>
            <w:r>
              <w:t>Isaac</w:t>
            </w:r>
          </w:p>
          <w:p w:rsidR="008F2A34" w:rsidRDefault="00FD5A74" w14:paraId="0967C567" w14:textId="77777777">
            <w:pPr>
              <w:widowControl w:val="0"/>
              <w:spacing w:before="0" w:after="0"/>
              <w:ind w:left="0"/>
              <w:jc w:val="left"/>
            </w:pPr>
            <w:r>
              <w:t>Meshwa</w:t>
            </w:r>
          </w:p>
        </w:tc>
        <w:tc>
          <w:tcPr>
            <w:tcW w:w="1590" w:type="dxa"/>
            <w:shd w:val="clear" w:color="auto" w:fill="auto"/>
            <w:tcMar>
              <w:top w:w="100" w:type="dxa"/>
              <w:left w:w="100" w:type="dxa"/>
              <w:bottom w:w="100" w:type="dxa"/>
              <w:right w:w="100" w:type="dxa"/>
            </w:tcMar>
          </w:tcPr>
          <w:p w:rsidR="008F2A34" w:rsidRDefault="00FD5A74" w14:paraId="6D0CB65D" w14:textId="77777777">
            <w:pPr>
              <w:widowControl w:val="0"/>
              <w:spacing w:before="0" w:after="0"/>
              <w:ind w:left="0"/>
              <w:jc w:val="left"/>
            </w:pPr>
            <w:r>
              <w:t>IP3</w:t>
            </w:r>
          </w:p>
        </w:tc>
      </w:tr>
      <w:tr w:rsidR="008F2A34" w14:paraId="265E8F3B" w14:textId="77777777">
        <w:trPr>
          <w:trHeight w:val="2310"/>
        </w:trPr>
        <w:tc>
          <w:tcPr>
            <w:tcW w:w="420" w:type="dxa"/>
            <w:shd w:val="clear" w:color="auto" w:fill="auto"/>
            <w:tcMar>
              <w:top w:w="100" w:type="dxa"/>
              <w:left w:w="100" w:type="dxa"/>
              <w:bottom w:w="100" w:type="dxa"/>
              <w:right w:w="100" w:type="dxa"/>
            </w:tcMar>
          </w:tcPr>
          <w:p w:rsidR="008F2A34" w:rsidRDefault="00FD5A74" w14:paraId="3F45BF54" w14:textId="77777777">
            <w:pPr>
              <w:widowControl w:val="0"/>
              <w:spacing w:before="0" w:after="0"/>
              <w:ind w:left="0"/>
              <w:jc w:val="left"/>
            </w:pPr>
            <w:r>
              <w:t>3</w:t>
            </w:r>
          </w:p>
        </w:tc>
        <w:tc>
          <w:tcPr>
            <w:tcW w:w="1995" w:type="dxa"/>
            <w:shd w:val="clear" w:color="auto" w:fill="auto"/>
            <w:tcMar>
              <w:top w:w="100" w:type="dxa"/>
              <w:left w:w="100" w:type="dxa"/>
              <w:bottom w:w="100" w:type="dxa"/>
              <w:right w:w="100" w:type="dxa"/>
            </w:tcMar>
          </w:tcPr>
          <w:p w:rsidR="008F2A34" w:rsidRDefault="00FD5A74" w14:paraId="71C9CBC9" w14:textId="77777777">
            <w:pPr>
              <w:widowControl w:val="0"/>
              <w:spacing w:before="0" w:after="0"/>
              <w:ind w:left="0"/>
              <w:jc w:val="left"/>
            </w:pPr>
            <w:r>
              <w:t>Drawing level and player graphics on the screen</w:t>
            </w:r>
          </w:p>
        </w:tc>
        <w:tc>
          <w:tcPr>
            <w:tcW w:w="1560" w:type="dxa"/>
            <w:shd w:val="clear" w:color="auto" w:fill="auto"/>
            <w:tcMar>
              <w:top w:w="100" w:type="dxa"/>
              <w:left w:w="100" w:type="dxa"/>
              <w:bottom w:w="100" w:type="dxa"/>
              <w:right w:w="100" w:type="dxa"/>
            </w:tcMar>
          </w:tcPr>
          <w:p w:rsidR="008F2A34" w:rsidRDefault="00FD5A74" w14:paraId="659BC8CA" w14:textId="77777777">
            <w:pPr>
              <w:widowControl w:val="0"/>
              <w:spacing w:before="0" w:after="0"/>
              <w:ind w:left="0"/>
              <w:jc w:val="left"/>
            </w:pPr>
            <w:r>
              <w:t>PP2, PP5</w:t>
            </w:r>
          </w:p>
          <w:p w:rsidR="008F2A34" w:rsidRDefault="00FD5A74" w14:paraId="2472E771" w14:textId="77777777">
            <w:pPr>
              <w:widowControl w:val="0"/>
              <w:spacing w:before="0" w:after="0"/>
              <w:ind w:left="0"/>
              <w:jc w:val="left"/>
            </w:pPr>
            <w:r>
              <w:t>IP2</w:t>
            </w:r>
          </w:p>
        </w:tc>
        <w:tc>
          <w:tcPr>
            <w:tcW w:w="870" w:type="dxa"/>
            <w:shd w:val="clear" w:color="auto" w:fill="auto"/>
            <w:tcMar>
              <w:top w:w="100" w:type="dxa"/>
              <w:left w:w="100" w:type="dxa"/>
              <w:bottom w:w="100" w:type="dxa"/>
              <w:right w:w="100" w:type="dxa"/>
            </w:tcMar>
          </w:tcPr>
          <w:p w:rsidR="008F2A34" w:rsidRDefault="00FD5A74" w14:paraId="6725AFC4" w14:textId="77777777">
            <w:pPr>
              <w:widowControl w:val="0"/>
              <w:spacing w:before="0" w:after="0"/>
              <w:ind w:left="0"/>
              <w:jc w:val="left"/>
            </w:pPr>
            <w:r>
              <w:t>1 person x 1</w:t>
            </w:r>
          </w:p>
          <w:p w:rsidR="008F2A34" w:rsidRDefault="00FD5A74" w14:paraId="2BD4EA9D" w14:textId="77777777">
            <w:pPr>
              <w:widowControl w:val="0"/>
              <w:spacing w:before="0" w:after="0"/>
              <w:ind w:left="0"/>
              <w:jc w:val="left"/>
            </w:pPr>
            <w:r>
              <w:t>weeks</w:t>
            </w:r>
          </w:p>
        </w:tc>
        <w:tc>
          <w:tcPr>
            <w:tcW w:w="1605" w:type="dxa"/>
            <w:shd w:val="clear" w:color="auto" w:fill="auto"/>
            <w:tcMar>
              <w:top w:w="100" w:type="dxa"/>
              <w:left w:w="100" w:type="dxa"/>
              <w:bottom w:w="100" w:type="dxa"/>
              <w:right w:w="100" w:type="dxa"/>
            </w:tcMar>
          </w:tcPr>
          <w:p w:rsidR="008F2A34" w:rsidRDefault="00FD5A74" w14:paraId="22395EE8" w14:textId="77777777">
            <w:pPr>
              <w:widowControl w:val="0"/>
              <w:spacing w:before="0" w:after="0"/>
              <w:ind w:left="0"/>
              <w:jc w:val="left"/>
            </w:pPr>
            <w:r>
              <w:t>Functioning game frontend / simple gameplay demonstration</w:t>
            </w:r>
          </w:p>
        </w:tc>
        <w:tc>
          <w:tcPr>
            <w:tcW w:w="1500" w:type="dxa"/>
            <w:shd w:val="clear" w:color="auto" w:fill="auto"/>
            <w:tcMar>
              <w:top w:w="100" w:type="dxa"/>
              <w:left w:w="100" w:type="dxa"/>
              <w:bottom w:w="100" w:type="dxa"/>
              <w:right w:w="100" w:type="dxa"/>
            </w:tcMar>
          </w:tcPr>
          <w:p w:rsidR="008F2A34" w:rsidRDefault="00FD5A74" w14:paraId="0DFAA3E8" w14:textId="77777777">
            <w:pPr>
              <w:widowControl w:val="0"/>
              <w:spacing w:before="0" w:after="0"/>
              <w:ind w:left="0"/>
              <w:jc w:val="left"/>
            </w:pPr>
            <w:r>
              <w:t>Kwadwo</w:t>
            </w:r>
          </w:p>
        </w:tc>
        <w:tc>
          <w:tcPr>
            <w:tcW w:w="1590" w:type="dxa"/>
            <w:shd w:val="clear" w:color="auto" w:fill="auto"/>
            <w:tcMar>
              <w:top w:w="100" w:type="dxa"/>
              <w:left w:w="100" w:type="dxa"/>
              <w:bottom w:w="100" w:type="dxa"/>
              <w:right w:w="100" w:type="dxa"/>
            </w:tcMar>
          </w:tcPr>
          <w:p w:rsidR="008F2A34" w:rsidRDefault="00FD5A74" w14:paraId="636EA28B" w14:textId="77777777">
            <w:pPr>
              <w:widowControl w:val="0"/>
              <w:spacing w:before="0" w:after="0"/>
              <w:ind w:left="0"/>
              <w:jc w:val="left"/>
            </w:pPr>
            <w:r>
              <w:t>IP4</w:t>
            </w:r>
          </w:p>
        </w:tc>
      </w:tr>
      <w:tr w:rsidR="008F2A34" w14:paraId="30697268" w14:textId="77777777">
        <w:tc>
          <w:tcPr>
            <w:tcW w:w="420" w:type="dxa"/>
            <w:shd w:val="clear" w:color="auto" w:fill="auto"/>
            <w:tcMar>
              <w:top w:w="100" w:type="dxa"/>
              <w:left w:w="100" w:type="dxa"/>
              <w:bottom w:w="100" w:type="dxa"/>
              <w:right w:w="100" w:type="dxa"/>
            </w:tcMar>
          </w:tcPr>
          <w:p w:rsidR="008F2A34" w:rsidRDefault="00FD5A74" w14:paraId="14A99105" w14:textId="77777777">
            <w:pPr>
              <w:widowControl w:val="0"/>
              <w:spacing w:before="0" w:after="0"/>
              <w:ind w:left="0"/>
              <w:jc w:val="left"/>
            </w:pPr>
            <w:r>
              <w:t>4</w:t>
            </w:r>
          </w:p>
        </w:tc>
        <w:tc>
          <w:tcPr>
            <w:tcW w:w="1995" w:type="dxa"/>
            <w:shd w:val="clear" w:color="auto" w:fill="auto"/>
            <w:tcMar>
              <w:top w:w="100" w:type="dxa"/>
              <w:left w:w="100" w:type="dxa"/>
              <w:bottom w:w="100" w:type="dxa"/>
              <w:right w:w="100" w:type="dxa"/>
            </w:tcMar>
          </w:tcPr>
          <w:p w:rsidR="008F2A34" w:rsidRDefault="00FD5A74" w14:paraId="482D2457" w14:textId="77777777">
            <w:pPr>
              <w:widowControl w:val="0"/>
              <w:spacing w:before="0" w:after="0"/>
              <w:ind w:left="0"/>
              <w:jc w:val="left"/>
            </w:pPr>
            <w:r>
              <w:t>Implement traps, and monsters to the game with their physics</w:t>
            </w:r>
          </w:p>
        </w:tc>
        <w:tc>
          <w:tcPr>
            <w:tcW w:w="1560" w:type="dxa"/>
            <w:shd w:val="clear" w:color="auto" w:fill="auto"/>
            <w:tcMar>
              <w:top w:w="100" w:type="dxa"/>
              <w:left w:w="100" w:type="dxa"/>
              <w:bottom w:w="100" w:type="dxa"/>
              <w:right w:w="100" w:type="dxa"/>
            </w:tcMar>
          </w:tcPr>
          <w:p w:rsidR="008F2A34" w:rsidRDefault="00FD5A74" w14:paraId="06D7E7F0" w14:textId="77777777">
            <w:pPr>
              <w:widowControl w:val="0"/>
              <w:spacing w:before="0" w:after="0"/>
              <w:ind w:left="0"/>
              <w:jc w:val="left"/>
            </w:pPr>
            <w:r>
              <w:t>PP6</w:t>
            </w:r>
          </w:p>
        </w:tc>
        <w:tc>
          <w:tcPr>
            <w:tcW w:w="870" w:type="dxa"/>
            <w:shd w:val="clear" w:color="auto" w:fill="auto"/>
            <w:tcMar>
              <w:top w:w="100" w:type="dxa"/>
              <w:left w:w="100" w:type="dxa"/>
              <w:bottom w:w="100" w:type="dxa"/>
              <w:right w:w="100" w:type="dxa"/>
            </w:tcMar>
          </w:tcPr>
          <w:p w:rsidR="008F2A34" w:rsidRDefault="00FD5A74" w14:paraId="23E99CDC" w14:textId="77777777">
            <w:pPr>
              <w:widowControl w:val="0"/>
              <w:spacing w:before="0" w:after="0"/>
              <w:ind w:left="0"/>
              <w:jc w:val="left"/>
            </w:pPr>
            <w:r>
              <w:t>1 person</w:t>
            </w:r>
          </w:p>
          <w:p w:rsidR="008F2A34" w:rsidRDefault="00FD5A74" w14:paraId="54336003" w14:textId="77777777">
            <w:pPr>
              <w:widowControl w:val="0"/>
              <w:spacing w:before="0" w:after="0"/>
              <w:ind w:left="0"/>
              <w:jc w:val="left"/>
            </w:pPr>
            <w:r>
              <w:t>x 1 week</w:t>
            </w:r>
          </w:p>
        </w:tc>
        <w:tc>
          <w:tcPr>
            <w:tcW w:w="1605" w:type="dxa"/>
            <w:shd w:val="clear" w:color="auto" w:fill="auto"/>
            <w:tcMar>
              <w:top w:w="100" w:type="dxa"/>
              <w:left w:w="100" w:type="dxa"/>
              <w:bottom w:w="100" w:type="dxa"/>
              <w:right w:w="100" w:type="dxa"/>
            </w:tcMar>
          </w:tcPr>
          <w:p w:rsidR="008F2A34" w:rsidRDefault="00FD5A74" w14:paraId="51F746DA" w14:textId="77777777">
            <w:pPr>
              <w:widowControl w:val="0"/>
              <w:spacing w:before="0" w:after="0"/>
              <w:ind w:left="0"/>
              <w:jc w:val="left"/>
            </w:pPr>
            <w:r>
              <w:t>AI-controlled monsters and game traps</w:t>
            </w:r>
          </w:p>
        </w:tc>
        <w:tc>
          <w:tcPr>
            <w:tcW w:w="1500" w:type="dxa"/>
            <w:shd w:val="clear" w:color="auto" w:fill="auto"/>
            <w:tcMar>
              <w:top w:w="100" w:type="dxa"/>
              <w:left w:w="100" w:type="dxa"/>
              <w:bottom w:w="100" w:type="dxa"/>
              <w:right w:w="100" w:type="dxa"/>
            </w:tcMar>
          </w:tcPr>
          <w:p w:rsidR="008F2A34" w:rsidRDefault="00FD5A74" w14:paraId="16660B64" w14:textId="77777777">
            <w:pPr>
              <w:widowControl w:val="0"/>
              <w:spacing w:before="0" w:after="0"/>
              <w:ind w:left="0"/>
              <w:jc w:val="left"/>
            </w:pPr>
            <w:r>
              <w:t>Isaac</w:t>
            </w:r>
          </w:p>
        </w:tc>
        <w:tc>
          <w:tcPr>
            <w:tcW w:w="1590" w:type="dxa"/>
            <w:shd w:val="clear" w:color="auto" w:fill="auto"/>
            <w:tcMar>
              <w:top w:w="100" w:type="dxa"/>
              <w:left w:w="100" w:type="dxa"/>
              <w:bottom w:w="100" w:type="dxa"/>
              <w:right w:w="100" w:type="dxa"/>
            </w:tcMar>
          </w:tcPr>
          <w:p w:rsidR="008F2A34" w:rsidRDefault="00FD5A74" w14:paraId="63CFA7E9" w14:textId="77777777">
            <w:pPr>
              <w:widowControl w:val="0"/>
              <w:spacing w:before="0" w:after="0"/>
              <w:ind w:left="0"/>
              <w:jc w:val="left"/>
            </w:pPr>
            <w:r>
              <w:t>TP6</w:t>
            </w:r>
          </w:p>
        </w:tc>
      </w:tr>
      <w:tr w:rsidR="008F2A34" w14:paraId="52AD8386" w14:textId="77777777">
        <w:tc>
          <w:tcPr>
            <w:tcW w:w="420" w:type="dxa"/>
            <w:shd w:val="clear" w:color="auto" w:fill="auto"/>
            <w:tcMar>
              <w:top w:w="100" w:type="dxa"/>
              <w:left w:w="100" w:type="dxa"/>
              <w:bottom w:w="100" w:type="dxa"/>
              <w:right w:w="100" w:type="dxa"/>
            </w:tcMar>
          </w:tcPr>
          <w:p w:rsidR="008F2A34" w:rsidRDefault="00FD5A74" w14:paraId="5856D4AD" w14:textId="77777777">
            <w:pPr>
              <w:widowControl w:val="0"/>
              <w:spacing w:before="0" w:after="0"/>
              <w:ind w:left="0"/>
              <w:jc w:val="left"/>
            </w:pPr>
            <w:r>
              <w:t>5</w:t>
            </w:r>
          </w:p>
        </w:tc>
        <w:tc>
          <w:tcPr>
            <w:tcW w:w="1995" w:type="dxa"/>
            <w:shd w:val="clear" w:color="auto" w:fill="auto"/>
            <w:tcMar>
              <w:top w:w="100" w:type="dxa"/>
              <w:left w:w="100" w:type="dxa"/>
              <w:bottom w:w="100" w:type="dxa"/>
              <w:right w:w="100" w:type="dxa"/>
            </w:tcMar>
          </w:tcPr>
          <w:p w:rsidR="008F2A34" w:rsidRDefault="00FD5A74" w14:paraId="1629C2F9" w14:textId="77777777">
            <w:pPr>
              <w:widowControl w:val="0"/>
              <w:spacing w:before="0" w:after="0"/>
              <w:ind w:left="0"/>
              <w:jc w:val="left"/>
            </w:pPr>
            <w:r>
              <w:t>Implement game pick-ups such as weapons, ammo, health, and keys</w:t>
            </w:r>
          </w:p>
        </w:tc>
        <w:tc>
          <w:tcPr>
            <w:tcW w:w="1560" w:type="dxa"/>
            <w:shd w:val="clear" w:color="auto" w:fill="auto"/>
            <w:tcMar>
              <w:top w:w="100" w:type="dxa"/>
              <w:left w:w="100" w:type="dxa"/>
              <w:bottom w:w="100" w:type="dxa"/>
              <w:right w:w="100" w:type="dxa"/>
            </w:tcMar>
          </w:tcPr>
          <w:p w:rsidR="008F2A34" w:rsidRDefault="00FD5A74" w14:paraId="5B2980EE" w14:textId="77777777">
            <w:pPr>
              <w:widowControl w:val="0"/>
              <w:spacing w:before="0" w:after="0"/>
              <w:ind w:left="0"/>
              <w:jc w:val="left"/>
            </w:pPr>
            <w:r>
              <w:t>PP6</w:t>
            </w:r>
          </w:p>
        </w:tc>
        <w:tc>
          <w:tcPr>
            <w:tcW w:w="870" w:type="dxa"/>
            <w:shd w:val="clear" w:color="auto" w:fill="auto"/>
            <w:tcMar>
              <w:top w:w="100" w:type="dxa"/>
              <w:left w:w="100" w:type="dxa"/>
              <w:bottom w:w="100" w:type="dxa"/>
              <w:right w:w="100" w:type="dxa"/>
            </w:tcMar>
          </w:tcPr>
          <w:p w:rsidR="008F2A34" w:rsidRDefault="00FD5A74" w14:paraId="62440652" w14:textId="77777777">
            <w:pPr>
              <w:widowControl w:val="0"/>
              <w:spacing w:before="0" w:after="0"/>
              <w:ind w:left="0"/>
              <w:jc w:val="left"/>
            </w:pPr>
            <w:r>
              <w:t>1 person x 1 week</w:t>
            </w:r>
          </w:p>
        </w:tc>
        <w:tc>
          <w:tcPr>
            <w:tcW w:w="1605" w:type="dxa"/>
            <w:shd w:val="clear" w:color="auto" w:fill="auto"/>
            <w:tcMar>
              <w:top w:w="100" w:type="dxa"/>
              <w:left w:w="100" w:type="dxa"/>
              <w:bottom w:w="100" w:type="dxa"/>
              <w:right w:w="100" w:type="dxa"/>
            </w:tcMar>
          </w:tcPr>
          <w:p w:rsidR="008F2A34" w:rsidRDefault="00FD5A74" w14:paraId="66B36C27" w14:textId="77777777">
            <w:pPr>
              <w:widowControl w:val="0"/>
              <w:spacing w:before="0" w:after="0"/>
              <w:ind w:left="0"/>
              <w:jc w:val="left"/>
            </w:pPr>
            <w:r>
              <w:t xml:space="preserve"> Player inventory and wieldable weapons</w:t>
            </w:r>
          </w:p>
        </w:tc>
        <w:tc>
          <w:tcPr>
            <w:tcW w:w="1500" w:type="dxa"/>
            <w:shd w:val="clear" w:color="auto" w:fill="auto"/>
            <w:tcMar>
              <w:top w:w="100" w:type="dxa"/>
              <w:left w:w="100" w:type="dxa"/>
              <w:bottom w:w="100" w:type="dxa"/>
              <w:right w:w="100" w:type="dxa"/>
            </w:tcMar>
          </w:tcPr>
          <w:p w:rsidR="008F2A34" w:rsidRDefault="00FD5A74" w14:paraId="0C48F162" w14:textId="77777777">
            <w:pPr>
              <w:widowControl w:val="0"/>
              <w:spacing w:before="0" w:after="0"/>
              <w:ind w:left="0"/>
              <w:jc w:val="left"/>
            </w:pPr>
            <w:r>
              <w:t>Isaac</w:t>
            </w:r>
          </w:p>
        </w:tc>
        <w:tc>
          <w:tcPr>
            <w:tcW w:w="1590" w:type="dxa"/>
            <w:shd w:val="clear" w:color="auto" w:fill="auto"/>
            <w:tcMar>
              <w:top w:w="100" w:type="dxa"/>
              <w:left w:w="100" w:type="dxa"/>
              <w:bottom w:w="100" w:type="dxa"/>
              <w:right w:w="100" w:type="dxa"/>
            </w:tcMar>
          </w:tcPr>
          <w:p w:rsidR="008F2A34" w:rsidRDefault="00FD5A74" w14:paraId="6560EE94" w14:textId="77777777">
            <w:pPr>
              <w:widowControl w:val="0"/>
              <w:spacing w:before="0" w:after="0"/>
              <w:ind w:left="0"/>
              <w:jc w:val="left"/>
            </w:pPr>
            <w:r>
              <w:t>TP6</w:t>
            </w:r>
          </w:p>
        </w:tc>
      </w:tr>
      <w:tr w:rsidR="008F2A34" w14:paraId="4721ED61" w14:textId="77777777">
        <w:tc>
          <w:tcPr>
            <w:tcW w:w="420" w:type="dxa"/>
            <w:shd w:val="clear" w:color="auto" w:fill="auto"/>
            <w:tcMar>
              <w:top w:w="100" w:type="dxa"/>
              <w:left w:w="100" w:type="dxa"/>
              <w:bottom w:w="100" w:type="dxa"/>
              <w:right w:w="100" w:type="dxa"/>
            </w:tcMar>
          </w:tcPr>
          <w:p w:rsidR="008F2A34" w:rsidRDefault="00FD5A74" w14:paraId="659B8AC3" w14:textId="77777777">
            <w:pPr>
              <w:widowControl w:val="0"/>
              <w:spacing w:before="0" w:after="0"/>
              <w:ind w:left="0"/>
              <w:jc w:val="left"/>
            </w:pPr>
            <w:r>
              <w:t>6</w:t>
            </w:r>
          </w:p>
        </w:tc>
        <w:tc>
          <w:tcPr>
            <w:tcW w:w="1995" w:type="dxa"/>
            <w:shd w:val="clear" w:color="auto" w:fill="auto"/>
            <w:tcMar>
              <w:top w:w="100" w:type="dxa"/>
              <w:left w:w="100" w:type="dxa"/>
              <w:bottom w:w="100" w:type="dxa"/>
              <w:right w:w="100" w:type="dxa"/>
            </w:tcMar>
          </w:tcPr>
          <w:p w:rsidR="008F2A34" w:rsidRDefault="00FD5A74" w14:paraId="1B2747F0" w14:textId="77777777">
            <w:pPr>
              <w:widowControl w:val="0"/>
              <w:spacing w:before="0" w:after="0"/>
              <w:ind w:left="0"/>
              <w:jc w:val="left"/>
            </w:pPr>
            <w:r>
              <w:t>Implement the ability to clear the level, and loading the next</w:t>
            </w:r>
          </w:p>
        </w:tc>
        <w:tc>
          <w:tcPr>
            <w:tcW w:w="1560" w:type="dxa"/>
            <w:shd w:val="clear" w:color="auto" w:fill="auto"/>
            <w:tcMar>
              <w:top w:w="100" w:type="dxa"/>
              <w:left w:w="100" w:type="dxa"/>
              <w:bottom w:w="100" w:type="dxa"/>
              <w:right w:w="100" w:type="dxa"/>
            </w:tcMar>
          </w:tcPr>
          <w:p w:rsidR="008F2A34" w:rsidRDefault="00FD5A74" w14:paraId="4CFF87A5" w14:textId="77777777">
            <w:pPr>
              <w:widowControl w:val="0"/>
              <w:spacing w:before="0" w:after="0"/>
              <w:ind w:left="0"/>
              <w:jc w:val="left"/>
            </w:pPr>
            <w:r>
              <w:t>PP6</w:t>
            </w:r>
          </w:p>
        </w:tc>
        <w:tc>
          <w:tcPr>
            <w:tcW w:w="870" w:type="dxa"/>
            <w:shd w:val="clear" w:color="auto" w:fill="auto"/>
            <w:tcMar>
              <w:top w:w="100" w:type="dxa"/>
              <w:left w:w="100" w:type="dxa"/>
              <w:bottom w:w="100" w:type="dxa"/>
              <w:right w:w="100" w:type="dxa"/>
            </w:tcMar>
          </w:tcPr>
          <w:p w:rsidR="008F2A34" w:rsidRDefault="00FD5A74" w14:paraId="0203AD65" w14:textId="77777777">
            <w:pPr>
              <w:widowControl w:val="0"/>
              <w:spacing w:before="0" w:after="0"/>
              <w:ind w:left="0"/>
              <w:jc w:val="left"/>
            </w:pPr>
            <w:r>
              <w:t>1 person x 1 week</w:t>
            </w:r>
          </w:p>
        </w:tc>
        <w:tc>
          <w:tcPr>
            <w:tcW w:w="1605" w:type="dxa"/>
            <w:shd w:val="clear" w:color="auto" w:fill="auto"/>
            <w:tcMar>
              <w:top w:w="100" w:type="dxa"/>
              <w:left w:w="100" w:type="dxa"/>
              <w:bottom w:w="100" w:type="dxa"/>
              <w:right w:w="100" w:type="dxa"/>
            </w:tcMar>
          </w:tcPr>
          <w:p w:rsidR="008F2A34" w:rsidRDefault="00FD5A74" w14:paraId="621FB71C" w14:textId="77777777">
            <w:pPr>
              <w:widowControl w:val="0"/>
              <w:spacing w:before="0" w:after="0"/>
              <w:ind w:left="0"/>
              <w:jc w:val="left"/>
            </w:pPr>
            <w:r>
              <w:t>Complete levels</w:t>
            </w:r>
          </w:p>
        </w:tc>
        <w:tc>
          <w:tcPr>
            <w:tcW w:w="1500" w:type="dxa"/>
            <w:shd w:val="clear" w:color="auto" w:fill="auto"/>
            <w:tcMar>
              <w:top w:w="100" w:type="dxa"/>
              <w:left w:w="100" w:type="dxa"/>
              <w:bottom w:w="100" w:type="dxa"/>
              <w:right w:w="100" w:type="dxa"/>
            </w:tcMar>
          </w:tcPr>
          <w:p w:rsidR="008F2A34" w:rsidRDefault="00FD5A74" w14:paraId="75C08895" w14:textId="77777777">
            <w:pPr>
              <w:widowControl w:val="0"/>
              <w:spacing w:before="0" w:after="0"/>
              <w:ind w:left="0"/>
              <w:jc w:val="left"/>
            </w:pPr>
            <w:r>
              <w:t>Isaac</w:t>
            </w:r>
          </w:p>
        </w:tc>
        <w:tc>
          <w:tcPr>
            <w:tcW w:w="1590" w:type="dxa"/>
            <w:shd w:val="clear" w:color="auto" w:fill="auto"/>
            <w:tcMar>
              <w:top w:w="100" w:type="dxa"/>
              <w:left w:w="100" w:type="dxa"/>
              <w:bottom w:w="100" w:type="dxa"/>
              <w:right w:w="100" w:type="dxa"/>
            </w:tcMar>
          </w:tcPr>
          <w:p w:rsidR="008F2A34" w:rsidRDefault="00FD5A74" w14:paraId="7644C40C" w14:textId="77777777">
            <w:pPr>
              <w:widowControl w:val="0"/>
              <w:spacing w:before="0" w:after="0"/>
              <w:ind w:left="0"/>
              <w:jc w:val="left"/>
            </w:pPr>
            <w:r>
              <w:t>TP6</w:t>
            </w:r>
          </w:p>
        </w:tc>
      </w:tr>
      <w:tr w:rsidR="008F2A34" w14:paraId="4EF8078A" w14:textId="77777777">
        <w:tc>
          <w:tcPr>
            <w:tcW w:w="420" w:type="dxa"/>
            <w:shd w:val="clear" w:color="auto" w:fill="auto"/>
            <w:tcMar>
              <w:top w:w="100" w:type="dxa"/>
              <w:left w:w="100" w:type="dxa"/>
              <w:bottom w:w="100" w:type="dxa"/>
              <w:right w:w="100" w:type="dxa"/>
            </w:tcMar>
          </w:tcPr>
          <w:p w:rsidR="008F2A34" w:rsidRDefault="00FD5A74" w14:paraId="7B9C872A" w14:textId="77777777">
            <w:pPr>
              <w:widowControl w:val="0"/>
              <w:spacing w:before="0" w:after="0"/>
              <w:ind w:left="0"/>
              <w:jc w:val="left"/>
            </w:pPr>
            <w:r>
              <w:t>7</w:t>
            </w:r>
          </w:p>
        </w:tc>
        <w:tc>
          <w:tcPr>
            <w:tcW w:w="1995" w:type="dxa"/>
            <w:shd w:val="clear" w:color="auto" w:fill="auto"/>
            <w:tcMar>
              <w:top w:w="100" w:type="dxa"/>
              <w:left w:w="100" w:type="dxa"/>
              <w:bottom w:w="100" w:type="dxa"/>
              <w:right w:w="100" w:type="dxa"/>
            </w:tcMar>
          </w:tcPr>
          <w:p w:rsidR="008F2A34" w:rsidRDefault="00FD5A74" w14:paraId="3EFA49CC" w14:textId="77777777">
            <w:pPr>
              <w:widowControl w:val="0"/>
              <w:spacing w:before="0" w:after="0"/>
              <w:ind w:left="0"/>
              <w:jc w:val="left"/>
            </w:pPr>
            <w:r>
              <w:t>Implement a HUD and a game chat</w:t>
            </w:r>
          </w:p>
        </w:tc>
        <w:tc>
          <w:tcPr>
            <w:tcW w:w="1560" w:type="dxa"/>
            <w:shd w:val="clear" w:color="auto" w:fill="auto"/>
            <w:tcMar>
              <w:top w:w="100" w:type="dxa"/>
              <w:left w:w="100" w:type="dxa"/>
              <w:bottom w:w="100" w:type="dxa"/>
              <w:right w:w="100" w:type="dxa"/>
            </w:tcMar>
          </w:tcPr>
          <w:p w:rsidR="008F2A34" w:rsidRDefault="00FD5A74" w14:paraId="22EDF48C" w14:textId="77777777">
            <w:pPr>
              <w:widowControl w:val="0"/>
              <w:spacing w:before="0" w:after="0"/>
              <w:ind w:left="0"/>
              <w:jc w:val="left"/>
            </w:pPr>
            <w:r>
              <w:t>IP1, PP2</w:t>
            </w:r>
          </w:p>
        </w:tc>
        <w:tc>
          <w:tcPr>
            <w:tcW w:w="870" w:type="dxa"/>
            <w:shd w:val="clear" w:color="auto" w:fill="auto"/>
            <w:tcMar>
              <w:top w:w="100" w:type="dxa"/>
              <w:left w:w="100" w:type="dxa"/>
              <w:bottom w:w="100" w:type="dxa"/>
              <w:right w:w="100" w:type="dxa"/>
            </w:tcMar>
          </w:tcPr>
          <w:p w:rsidR="008F2A34" w:rsidRDefault="00FD5A74" w14:paraId="1DCB65BE" w14:textId="77777777">
            <w:pPr>
              <w:widowControl w:val="0"/>
              <w:spacing w:before="0" w:after="0"/>
              <w:ind w:left="0"/>
              <w:jc w:val="left"/>
            </w:pPr>
            <w:r>
              <w:t>2 person x 1 week</w:t>
            </w:r>
          </w:p>
        </w:tc>
        <w:tc>
          <w:tcPr>
            <w:tcW w:w="1605" w:type="dxa"/>
            <w:shd w:val="clear" w:color="auto" w:fill="auto"/>
            <w:tcMar>
              <w:top w:w="100" w:type="dxa"/>
              <w:left w:w="100" w:type="dxa"/>
              <w:bottom w:w="100" w:type="dxa"/>
              <w:right w:w="100" w:type="dxa"/>
            </w:tcMar>
          </w:tcPr>
          <w:p w:rsidR="008F2A34" w:rsidRDefault="00FD5A74" w14:paraId="1F0AFD6C" w14:textId="77777777">
            <w:pPr>
              <w:widowControl w:val="0"/>
              <w:spacing w:before="0" w:after="0"/>
              <w:ind w:left="0"/>
              <w:jc w:val="left"/>
            </w:pPr>
            <w:r>
              <w:t>in-game chat and HUD</w:t>
            </w:r>
          </w:p>
        </w:tc>
        <w:tc>
          <w:tcPr>
            <w:tcW w:w="1500" w:type="dxa"/>
            <w:shd w:val="clear" w:color="auto" w:fill="auto"/>
            <w:tcMar>
              <w:top w:w="100" w:type="dxa"/>
              <w:left w:w="100" w:type="dxa"/>
              <w:bottom w:w="100" w:type="dxa"/>
              <w:right w:w="100" w:type="dxa"/>
            </w:tcMar>
          </w:tcPr>
          <w:p w:rsidR="008F2A34" w:rsidRDefault="00FD5A74" w14:paraId="03A8D215" w14:textId="77777777">
            <w:pPr>
              <w:widowControl w:val="0"/>
              <w:spacing w:before="0" w:after="0"/>
              <w:ind w:left="0"/>
              <w:jc w:val="left"/>
            </w:pPr>
            <w:r>
              <w:t>Kwadwo</w:t>
            </w:r>
          </w:p>
          <w:p w:rsidR="008F2A34" w:rsidRDefault="00FD5A74" w14:paraId="7E902BCB" w14:textId="77777777">
            <w:pPr>
              <w:widowControl w:val="0"/>
              <w:spacing w:before="0" w:after="0"/>
              <w:ind w:left="0"/>
              <w:jc w:val="left"/>
            </w:pPr>
            <w:r>
              <w:t>Parth</w:t>
            </w:r>
          </w:p>
        </w:tc>
        <w:tc>
          <w:tcPr>
            <w:tcW w:w="1590" w:type="dxa"/>
            <w:shd w:val="clear" w:color="auto" w:fill="auto"/>
            <w:tcMar>
              <w:top w:w="100" w:type="dxa"/>
              <w:left w:w="100" w:type="dxa"/>
              <w:bottom w:w="100" w:type="dxa"/>
              <w:right w:w="100" w:type="dxa"/>
            </w:tcMar>
          </w:tcPr>
          <w:p w:rsidR="008F2A34" w:rsidRDefault="00FD5A74" w14:paraId="7BED057A" w14:textId="77777777">
            <w:pPr>
              <w:widowControl w:val="0"/>
              <w:spacing w:before="0" w:after="0"/>
              <w:ind w:left="0"/>
              <w:jc w:val="left"/>
            </w:pPr>
            <w:r>
              <w:t>TP6, TP1</w:t>
            </w:r>
          </w:p>
        </w:tc>
      </w:tr>
      <w:tr w:rsidR="008F2A34" w14:paraId="7B2A1F23" w14:textId="77777777">
        <w:tc>
          <w:tcPr>
            <w:tcW w:w="420" w:type="dxa"/>
            <w:shd w:val="clear" w:color="auto" w:fill="auto"/>
            <w:tcMar>
              <w:top w:w="100" w:type="dxa"/>
              <w:left w:w="100" w:type="dxa"/>
              <w:bottom w:w="100" w:type="dxa"/>
              <w:right w:w="100" w:type="dxa"/>
            </w:tcMar>
          </w:tcPr>
          <w:p w:rsidR="008F2A34" w:rsidRDefault="00FD5A74" w14:paraId="1C461A78" w14:textId="77777777">
            <w:pPr>
              <w:widowControl w:val="0"/>
              <w:spacing w:before="0" w:after="0"/>
              <w:ind w:left="0"/>
              <w:jc w:val="left"/>
            </w:pPr>
            <w:r>
              <w:t>8</w:t>
            </w:r>
          </w:p>
        </w:tc>
        <w:tc>
          <w:tcPr>
            <w:tcW w:w="1995" w:type="dxa"/>
            <w:shd w:val="clear" w:color="auto" w:fill="auto"/>
            <w:tcMar>
              <w:top w:w="100" w:type="dxa"/>
              <w:left w:w="100" w:type="dxa"/>
              <w:bottom w:w="100" w:type="dxa"/>
              <w:right w:w="100" w:type="dxa"/>
            </w:tcMar>
          </w:tcPr>
          <w:p w:rsidR="008F2A34" w:rsidRDefault="00FD5A74" w14:paraId="48721F32" w14:textId="77777777">
            <w:pPr>
              <w:widowControl w:val="0"/>
              <w:spacing w:before="0" w:after="0"/>
              <w:ind w:left="0"/>
              <w:jc w:val="left"/>
            </w:pPr>
            <w:r>
              <w:t>Create a level editor</w:t>
            </w:r>
          </w:p>
        </w:tc>
        <w:tc>
          <w:tcPr>
            <w:tcW w:w="1560" w:type="dxa"/>
            <w:shd w:val="clear" w:color="auto" w:fill="auto"/>
            <w:tcMar>
              <w:top w:w="100" w:type="dxa"/>
              <w:left w:w="100" w:type="dxa"/>
              <w:bottom w:w="100" w:type="dxa"/>
              <w:right w:w="100" w:type="dxa"/>
            </w:tcMar>
          </w:tcPr>
          <w:p w:rsidR="008F2A34" w:rsidRDefault="00FD5A74" w14:paraId="5D23A471" w14:textId="77777777">
            <w:pPr>
              <w:widowControl w:val="0"/>
              <w:spacing w:before="0" w:after="0"/>
              <w:ind w:left="0"/>
              <w:jc w:val="left"/>
            </w:pPr>
            <w:r>
              <w:t>PP6</w:t>
            </w:r>
          </w:p>
        </w:tc>
        <w:tc>
          <w:tcPr>
            <w:tcW w:w="870" w:type="dxa"/>
            <w:shd w:val="clear" w:color="auto" w:fill="auto"/>
            <w:tcMar>
              <w:top w:w="100" w:type="dxa"/>
              <w:left w:w="100" w:type="dxa"/>
              <w:bottom w:w="100" w:type="dxa"/>
              <w:right w:w="100" w:type="dxa"/>
            </w:tcMar>
          </w:tcPr>
          <w:p w:rsidR="008F2A34" w:rsidRDefault="00FD5A74" w14:paraId="3B6876BE" w14:textId="77777777">
            <w:pPr>
              <w:widowControl w:val="0"/>
              <w:spacing w:before="0" w:after="0"/>
              <w:ind w:left="0"/>
              <w:jc w:val="left"/>
            </w:pPr>
            <w:r>
              <w:t>1 person x 2 weeks</w:t>
            </w:r>
          </w:p>
        </w:tc>
        <w:tc>
          <w:tcPr>
            <w:tcW w:w="1605" w:type="dxa"/>
            <w:shd w:val="clear" w:color="auto" w:fill="auto"/>
            <w:tcMar>
              <w:top w:w="100" w:type="dxa"/>
              <w:left w:w="100" w:type="dxa"/>
              <w:bottom w:w="100" w:type="dxa"/>
              <w:right w:w="100" w:type="dxa"/>
            </w:tcMar>
          </w:tcPr>
          <w:p w:rsidR="008F2A34" w:rsidRDefault="00FD5A74" w14:paraId="31A01BE2" w14:textId="77777777">
            <w:pPr>
              <w:widowControl w:val="0"/>
              <w:spacing w:before="0" w:after="0"/>
              <w:ind w:left="0"/>
              <w:jc w:val="left"/>
            </w:pPr>
            <w:r>
              <w:t>Level editor</w:t>
            </w:r>
          </w:p>
        </w:tc>
        <w:tc>
          <w:tcPr>
            <w:tcW w:w="1500" w:type="dxa"/>
            <w:shd w:val="clear" w:color="auto" w:fill="auto"/>
            <w:tcMar>
              <w:top w:w="100" w:type="dxa"/>
              <w:left w:w="100" w:type="dxa"/>
              <w:bottom w:w="100" w:type="dxa"/>
              <w:right w:w="100" w:type="dxa"/>
            </w:tcMar>
          </w:tcPr>
          <w:p w:rsidR="008F2A34" w:rsidRDefault="00FD5A74" w14:paraId="665A842B" w14:textId="77777777">
            <w:pPr>
              <w:widowControl w:val="0"/>
              <w:spacing w:before="0" w:after="0"/>
              <w:ind w:left="0"/>
              <w:jc w:val="left"/>
            </w:pPr>
            <w:r>
              <w:t>Isaac</w:t>
            </w:r>
          </w:p>
        </w:tc>
        <w:tc>
          <w:tcPr>
            <w:tcW w:w="1590" w:type="dxa"/>
            <w:shd w:val="clear" w:color="auto" w:fill="auto"/>
            <w:tcMar>
              <w:top w:w="100" w:type="dxa"/>
              <w:left w:w="100" w:type="dxa"/>
              <w:bottom w:w="100" w:type="dxa"/>
              <w:right w:w="100" w:type="dxa"/>
            </w:tcMar>
          </w:tcPr>
          <w:p w:rsidR="008F2A34" w:rsidRDefault="00FD5A74" w14:paraId="398D4202" w14:textId="77777777">
            <w:pPr>
              <w:widowControl w:val="0"/>
              <w:spacing w:before="0" w:after="0"/>
              <w:ind w:left="0"/>
              <w:jc w:val="left"/>
            </w:pPr>
            <w:r>
              <w:t>TP5</w:t>
            </w:r>
          </w:p>
        </w:tc>
      </w:tr>
      <w:tr w:rsidR="008F2A34" w14:paraId="12C0D35F" w14:textId="77777777">
        <w:tc>
          <w:tcPr>
            <w:tcW w:w="420" w:type="dxa"/>
            <w:shd w:val="clear" w:color="auto" w:fill="auto"/>
            <w:tcMar>
              <w:top w:w="100" w:type="dxa"/>
              <w:left w:w="100" w:type="dxa"/>
              <w:bottom w:w="100" w:type="dxa"/>
              <w:right w:w="100" w:type="dxa"/>
            </w:tcMar>
          </w:tcPr>
          <w:p w:rsidR="008F2A34" w:rsidRDefault="00FD5A74" w14:paraId="19F98ECF" w14:textId="77777777">
            <w:pPr>
              <w:widowControl w:val="0"/>
              <w:spacing w:before="0" w:after="0"/>
              <w:ind w:left="0"/>
              <w:jc w:val="left"/>
            </w:pPr>
            <w:r>
              <w:t>9</w:t>
            </w:r>
          </w:p>
        </w:tc>
        <w:tc>
          <w:tcPr>
            <w:tcW w:w="1995" w:type="dxa"/>
            <w:shd w:val="clear" w:color="auto" w:fill="auto"/>
            <w:tcMar>
              <w:top w:w="100" w:type="dxa"/>
              <w:left w:w="100" w:type="dxa"/>
              <w:bottom w:w="100" w:type="dxa"/>
              <w:right w:w="100" w:type="dxa"/>
            </w:tcMar>
          </w:tcPr>
          <w:p w:rsidR="008F2A34" w:rsidRDefault="00FD5A74" w14:paraId="15E84FE0" w14:textId="77777777">
            <w:pPr>
              <w:widowControl w:val="0"/>
              <w:spacing w:before="0" w:after="0"/>
              <w:ind w:left="0"/>
              <w:jc w:val="left"/>
            </w:pPr>
            <w:r>
              <w:t>Implement the lobby feature</w:t>
            </w:r>
          </w:p>
        </w:tc>
        <w:tc>
          <w:tcPr>
            <w:tcW w:w="1560" w:type="dxa"/>
            <w:shd w:val="clear" w:color="auto" w:fill="auto"/>
            <w:tcMar>
              <w:top w:w="100" w:type="dxa"/>
              <w:left w:w="100" w:type="dxa"/>
              <w:bottom w:w="100" w:type="dxa"/>
              <w:right w:w="100" w:type="dxa"/>
            </w:tcMar>
          </w:tcPr>
          <w:p w:rsidR="008F2A34" w:rsidRDefault="00FD5A74" w14:paraId="0C4D1274" w14:textId="77777777">
            <w:pPr>
              <w:widowControl w:val="0"/>
              <w:spacing w:before="0" w:after="0"/>
              <w:ind w:left="0"/>
              <w:jc w:val="left"/>
            </w:pPr>
            <w:r>
              <w:t>IP1</w:t>
            </w:r>
          </w:p>
        </w:tc>
        <w:tc>
          <w:tcPr>
            <w:tcW w:w="870" w:type="dxa"/>
            <w:shd w:val="clear" w:color="auto" w:fill="auto"/>
            <w:tcMar>
              <w:top w:w="100" w:type="dxa"/>
              <w:left w:w="100" w:type="dxa"/>
              <w:bottom w:w="100" w:type="dxa"/>
              <w:right w:w="100" w:type="dxa"/>
            </w:tcMar>
          </w:tcPr>
          <w:p w:rsidR="008F2A34" w:rsidRDefault="00FD5A74" w14:paraId="03C9A9F6" w14:textId="77777777">
            <w:pPr>
              <w:widowControl w:val="0"/>
              <w:spacing w:before="0" w:after="0"/>
              <w:ind w:left="0"/>
              <w:jc w:val="left"/>
            </w:pPr>
            <w:r>
              <w:t>2 person x 2 weeks</w:t>
            </w:r>
          </w:p>
        </w:tc>
        <w:tc>
          <w:tcPr>
            <w:tcW w:w="1605" w:type="dxa"/>
            <w:shd w:val="clear" w:color="auto" w:fill="auto"/>
            <w:tcMar>
              <w:top w:w="100" w:type="dxa"/>
              <w:left w:w="100" w:type="dxa"/>
              <w:bottom w:w="100" w:type="dxa"/>
              <w:right w:w="100" w:type="dxa"/>
            </w:tcMar>
          </w:tcPr>
          <w:p w:rsidR="008F2A34" w:rsidRDefault="00FD5A74" w14:paraId="6A89F039" w14:textId="77777777">
            <w:pPr>
              <w:widowControl w:val="0"/>
              <w:spacing w:before="0" w:after="0"/>
              <w:ind w:left="0"/>
              <w:jc w:val="left"/>
            </w:pPr>
            <w:r>
              <w:t>Lobby to host games</w:t>
            </w:r>
          </w:p>
        </w:tc>
        <w:tc>
          <w:tcPr>
            <w:tcW w:w="1500" w:type="dxa"/>
            <w:shd w:val="clear" w:color="auto" w:fill="auto"/>
            <w:tcMar>
              <w:top w:w="100" w:type="dxa"/>
              <w:left w:w="100" w:type="dxa"/>
              <w:bottom w:w="100" w:type="dxa"/>
              <w:right w:w="100" w:type="dxa"/>
            </w:tcMar>
          </w:tcPr>
          <w:p w:rsidR="008F2A34" w:rsidRDefault="00FD5A74" w14:paraId="48D19AD7" w14:textId="77777777">
            <w:pPr>
              <w:widowControl w:val="0"/>
              <w:spacing w:before="0" w:after="0"/>
              <w:ind w:left="0"/>
              <w:jc w:val="left"/>
            </w:pPr>
            <w:r>
              <w:t>Meshwa</w:t>
            </w:r>
          </w:p>
          <w:p w:rsidR="008F2A34" w:rsidRDefault="00FD5A74" w14:paraId="2C2E05AB" w14:textId="77777777">
            <w:pPr>
              <w:widowControl w:val="0"/>
              <w:spacing w:before="0" w:after="0"/>
              <w:ind w:left="0"/>
              <w:jc w:val="left"/>
            </w:pPr>
            <w:r>
              <w:t>Parth</w:t>
            </w:r>
          </w:p>
        </w:tc>
        <w:tc>
          <w:tcPr>
            <w:tcW w:w="1590" w:type="dxa"/>
            <w:shd w:val="clear" w:color="auto" w:fill="auto"/>
            <w:tcMar>
              <w:top w:w="100" w:type="dxa"/>
              <w:left w:w="100" w:type="dxa"/>
              <w:bottom w:w="100" w:type="dxa"/>
              <w:right w:w="100" w:type="dxa"/>
            </w:tcMar>
          </w:tcPr>
          <w:p w:rsidR="008F2A34" w:rsidRDefault="00FD5A74" w14:paraId="7C9C499C" w14:textId="77777777">
            <w:pPr>
              <w:widowControl w:val="0"/>
              <w:spacing w:before="0" w:after="0"/>
              <w:ind w:left="0"/>
              <w:jc w:val="left"/>
            </w:pPr>
            <w:r>
              <w:t>IP9</w:t>
            </w:r>
          </w:p>
        </w:tc>
      </w:tr>
      <w:tr w:rsidR="008F2A34" w14:paraId="0B2F759C" w14:textId="77777777">
        <w:tc>
          <w:tcPr>
            <w:tcW w:w="420" w:type="dxa"/>
            <w:shd w:val="clear" w:color="auto" w:fill="auto"/>
            <w:tcMar>
              <w:top w:w="100" w:type="dxa"/>
              <w:left w:w="100" w:type="dxa"/>
              <w:bottom w:w="100" w:type="dxa"/>
              <w:right w:w="100" w:type="dxa"/>
            </w:tcMar>
          </w:tcPr>
          <w:p w:rsidR="008F2A34" w:rsidRDefault="00FD5A74" w14:paraId="0A7993FE" w14:textId="77777777">
            <w:pPr>
              <w:widowControl w:val="0"/>
              <w:spacing w:before="0" w:after="0"/>
              <w:ind w:left="0"/>
              <w:jc w:val="left"/>
            </w:pPr>
            <w:r>
              <w:t>10</w:t>
            </w:r>
          </w:p>
        </w:tc>
        <w:tc>
          <w:tcPr>
            <w:tcW w:w="1995" w:type="dxa"/>
            <w:shd w:val="clear" w:color="auto" w:fill="auto"/>
            <w:tcMar>
              <w:top w:w="100" w:type="dxa"/>
              <w:left w:w="100" w:type="dxa"/>
              <w:bottom w:w="100" w:type="dxa"/>
              <w:right w:w="100" w:type="dxa"/>
            </w:tcMar>
          </w:tcPr>
          <w:p w:rsidR="008F2A34" w:rsidRDefault="00FD5A74" w14:paraId="752F3EC1" w14:textId="77777777">
            <w:pPr>
              <w:widowControl w:val="0"/>
              <w:spacing w:before="0" w:after="0"/>
              <w:ind w:left="0"/>
              <w:jc w:val="left"/>
            </w:pPr>
            <w:r>
              <w:t>Implement the main menu and escape menu</w:t>
            </w:r>
          </w:p>
        </w:tc>
        <w:tc>
          <w:tcPr>
            <w:tcW w:w="1560" w:type="dxa"/>
            <w:shd w:val="clear" w:color="auto" w:fill="auto"/>
            <w:tcMar>
              <w:top w:w="100" w:type="dxa"/>
              <w:left w:w="100" w:type="dxa"/>
              <w:bottom w:w="100" w:type="dxa"/>
              <w:right w:w="100" w:type="dxa"/>
            </w:tcMar>
          </w:tcPr>
          <w:p w:rsidR="008F2A34" w:rsidRDefault="00FD5A74" w14:paraId="308756E5" w14:textId="77777777">
            <w:pPr>
              <w:widowControl w:val="0"/>
              <w:spacing w:before="0" w:after="0"/>
              <w:ind w:left="0"/>
              <w:jc w:val="left"/>
            </w:pPr>
            <w:r>
              <w:t>PP3</w:t>
            </w:r>
          </w:p>
        </w:tc>
        <w:tc>
          <w:tcPr>
            <w:tcW w:w="870" w:type="dxa"/>
            <w:shd w:val="clear" w:color="auto" w:fill="auto"/>
            <w:tcMar>
              <w:top w:w="100" w:type="dxa"/>
              <w:left w:w="100" w:type="dxa"/>
              <w:bottom w:w="100" w:type="dxa"/>
              <w:right w:w="100" w:type="dxa"/>
            </w:tcMar>
          </w:tcPr>
          <w:p w:rsidR="008F2A34" w:rsidRDefault="00FD5A74" w14:paraId="531D4E81" w14:textId="77777777">
            <w:pPr>
              <w:widowControl w:val="0"/>
              <w:spacing w:before="0" w:after="0"/>
              <w:ind w:left="0"/>
              <w:jc w:val="left"/>
            </w:pPr>
            <w:r>
              <w:t>1 person x 1 week</w:t>
            </w:r>
          </w:p>
        </w:tc>
        <w:tc>
          <w:tcPr>
            <w:tcW w:w="1605" w:type="dxa"/>
            <w:shd w:val="clear" w:color="auto" w:fill="auto"/>
            <w:tcMar>
              <w:top w:w="100" w:type="dxa"/>
              <w:left w:w="100" w:type="dxa"/>
              <w:bottom w:w="100" w:type="dxa"/>
              <w:right w:w="100" w:type="dxa"/>
            </w:tcMar>
          </w:tcPr>
          <w:p w:rsidR="008F2A34" w:rsidRDefault="00FD5A74" w14:paraId="2659975D" w14:textId="77777777">
            <w:pPr>
              <w:widowControl w:val="0"/>
              <w:spacing w:before="0" w:after="0"/>
              <w:ind w:left="0"/>
              <w:jc w:val="left"/>
            </w:pPr>
            <w:r>
              <w:t>Complete UI</w:t>
            </w:r>
          </w:p>
        </w:tc>
        <w:tc>
          <w:tcPr>
            <w:tcW w:w="1500" w:type="dxa"/>
            <w:shd w:val="clear" w:color="auto" w:fill="auto"/>
            <w:tcMar>
              <w:top w:w="100" w:type="dxa"/>
              <w:left w:w="100" w:type="dxa"/>
              <w:bottom w:w="100" w:type="dxa"/>
              <w:right w:w="100" w:type="dxa"/>
            </w:tcMar>
          </w:tcPr>
          <w:p w:rsidR="008F2A34" w:rsidRDefault="00FD5A74" w14:paraId="56107EDC" w14:textId="77777777">
            <w:pPr>
              <w:widowControl w:val="0"/>
              <w:spacing w:before="0" w:after="0"/>
              <w:ind w:left="0"/>
              <w:jc w:val="left"/>
            </w:pPr>
            <w:r>
              <w:t>Meshwa</w:t>
            </w:r>
          </w:p>
        </w:tc>
        <w:tc>
          <w:tcPr>
            <w:tcW w:w="1590" w:type="dxa"/>
            <w:shd w:val="clear" w:color="auto" w:fill="auto"/>
            <w:tcMar>
              <w:top w:w="100" w:type="dxa"/>
              <w:left w:w="100" w:type="dxa"/>
              <w:bottom w:w="100" w:type="dxa"/>
              <w:right w:w="100" w:type="dxa"/>
            </w:tcMar>
          </w:tcPr>
          <w:p w:rsidR="008F2A34" w:rsidRDefault="00FD5A74" w14:paraId="51DFA0FA" w14:textId="77777777">
            <w:pPr>
              <w:widowControl w:val="0"/>
              <w:spacing w:before="0" w:after="0"/>
              <w:ind w:left="0"/>
              <w:jc w:val="left"/>
            </w:pPr>
            <w:r>
              <w:t>TP2</w:t>
            </w:r>
          </w:p>
        </w:tc>
      </w:tr>
    </w:tbl>
    <w:p w:rsidR="008F2A34" w:rsidRDefault="008F2A34" w14:paraId="36BF8C88" w14:textId="77777777">
      <w:pPr>
        <w:ind w:left="0"/>
        <w:rPr>
          <w:rFonts w:ascii="Arial" w:hAnsi="Arial" w:eastAsia="Arial" w:cs="Arial"/>
          <w:b/>
        </w:rPr>
      </w:pPr>
    </w:p>
    <w:p w:rsidR="008F2A34" w:rsidRDefault="00FD5A74" w14:paraId="6D7F1359" w14:textId="77777777">
      <w:pPr>
        <w:ind w:left="0"/>
        <w:rPr>
          <w:rFonts w:ascii="Arial" w:hAnsi="Arial" w:eastAsia="Arial" w:cs="Arial"/>
          <w:b/>
        </w:rPr>
      </w:pPr>
      <w:r>
        <w:rPr>
          <w:rFonts w:ascii="Arial" w:hAnsi="Arial" w:eastAsia="Arial" w:cs="Arial"/>
          <w:b/>
        </w:rPr>
        <w:t>Testing Phase (TP)</w:t>
      </w:r>
    </w:p>
    <w:p w:rsidR="008F2A34" w:rsidRDefault="008F2A34" w14:paraId="3F162449" w14:textId="77777777">
      <w:pPr>
        <w:ind w:left="0"/>
        <w:rPr>
          <w:rFonts w:ascii="Arial" w:hAnsi="Arial" w:eastAsia="Arial" w:cs="Arial"/>
          <w:b/>
        </w:rPr>
      </w:pPr>
    </w:p>
    <w:tbl>
      <w:tblPr>
        <w:tblW w:w="95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480"/>
        <w:gridCol w:w="2205"/>
        <w:gridCol w:w="1320"/>
        <w:gridCol w:w="1305"/>
        <w:gridCol w:w="1170"/>
        <w:gridCol w:w="1470"/>
        <w:gridCol w:w="1590"/>
      </w:tblGrid>
      <w:tr w:rsidR="008F2A34" w14:paraId="56152BBC" w14:textId="77777777">
        <w:tc>
          <w:tcPr>
            <w:tcW w:w="480" w:type="dxa"/>
            <w:shd w:val="clear" w:color="auto" w:fill="auto"/>
            <w:tcMar>
              <w:top w:w="100" w:type="dxa"/>
              <w:left w:w="100" w:type="dxa"/>
              <w:bottom w:w="100" w:type="dxa"/>
              <w:right w:w="100" w:type="dxa"/>
            </w:tcMar>
          </w:tcPr>
          <w:p w:rsidR="008F2A34" w:rsidRDefault="00FD5A74" w14:paraId="4F7ACE2C" w14:textId="77777777">
            <w:pPr>
              <w:widowControl w:val="0"/>
              <w:spacing w:before="0" w:after="0"/>
              <w:ind w:left="0"/>
              <w:jc w:val="center"/>
              <w:rPr>
                <w:rFonts w:ascii="Arial" w:hAnsi="Arial" w:eastAsia="Arial" w:cs="Arial"/>
                <w:b/>
                <w:sz w:val="22"/>
                <w:szCs w:val="22"/>
              </w:rPr>
            </w:pPr>
            <w:r>
              <w:rPr>
                <w:rFonts w:ascii="Arial" w:hAnsi="Arial" w:eastAsia="Arial" w:cs="Arial"/>
                <w:b/>
                <w:sz w:val="22"/>
                <w:szCs w:val="22"/>
              </w:rPr>
              <w:t>#</w:t>
            </w:r>
          </w:p>
        </w:tc>
        <w:tc>
          <w:tcPr>
            <w:tcW w:w="2205" w:type="dxa"/>
            <w:shd w:val="clear" w:color="auto" w:fill="auto"/>
            <w:tcMar>
              <w:top w:w="100" w:type="dxa"/>
              <w:left w:w="100" w:type="dxa"/>
              <w:bottom w:w="100" w:type="dxa"/>
              <w:right w:w="100" w:type="dxa"/>
            </w:tcMar>
          </w:tcPr>
          <w:p w:rsidR="008F2A34" w:rsidRDefault="00FD5A74" w14:paraId="35445D07" w14:textId="77777777">
            <w:pPr>
              <w:widowControl w:val="0"/>
              <w:spacing w:before="0" w:after="0"/>
              <w:ind w:left="0"/>
              <w:jc w:val="center"/>
              <w:rPr>
                <w:rFonts w:ascii="Arial" w:hAnsi="Arial" w:eastAsia="Arial" w:cs="Arial"/>
                <w:b/>
                <w:sz w:val="22"/>
                <w:szCs w:val="22"/>
              </w:rPr>
            </w:pPr>
            <w:r>
              <w:rPr>
                <w:rFonts w:ascii="Arial" w:hAnsi="Arial" w:eastAsia="Arial" w:cs="Arial"/>
                <w:b/>
                <w:sz w:val="22"/>
                <w:szCs w:val="22"/>
              </w:rPr>
              <w:t>Task</w:t>
            </w:r>
          </w:p>
        </w:tc>
        <w:tc>
          <w:tcPr>
            <w:tcW w:w="1320" w:type="dxa"/>
            <w:shd w:val="clear" w:color="auto" w:fill="auto"/>
            <w:tcMar>
              <w:top w:w="100" w:type="dxa"/>
              <w:left w:w="100" w:type="dxa"/>
              <w:bottom w:w="100" w:type="dxa"/>
              <w:right w:w="100" w:type="dxa"/>
            </w:tcMar>
          </w:tcPr>
          <w:p w:rsidR="008F2A34" w:rsidRDefault="00FD5A74" w14:paraId="1AB1B6BA" w14:textId="77777777">
            <w:pPr>
              <w:widowControl w:val="0"/>
              <w:spacing w:before="0" w:after="0"/>
              <w:ind w:left="0"/>
              <w:jc w:val="center"/>
              <w:rPr>
                <w:rFonts w:ascii="Arial" w:hAnsi="Arial" w:eastAsia="Arial" w:cs="Arial"/>
                <w:b/>
                <w:sz w:val="22"/>
                <w:szCs w:val="22"/>
              </w:rPr>
            </w:pPr>
            <w:r>
              <w:rPr>
                <w:rFonts w:ascii="Arial" w:hAnsi="Arial" w:eastAsia="Arial" w:cs="Arial"/>
                <w:b/>
                <w:sz w:val="22"/>
                <w:szCs w:val="22"/>
              </w:rPr>
              <w:t>Predecessor Tasks</w:t>
            </w:r>
          </w:p>
          <w:p w:rsidR="008F2A34" w:rsidRDefault="008F2A34" w14:paraId="2EBBC79A" w14:textId="77777777">
            <w:pPr>
              <w:widowControl w:val="0"/>
              <w:spacing w:before="0" w:after="0"/>
              <w:ind w:left="0"/>
              <w:jc w:val="center"/>
              <w:rPr>
                <w:rFonts w:ascii="Arial" w:hAnsi="Arial" w:eastAsia="Arial" w:cs="Arial"/>
                <w:b/>
                <w:sz w:val="22"/>
                <w:szCs w:val="22"/>
              </w:rPr>
            </w:pPr>
          </w:p>
        </w:tc>
        <w:tc>
          <w:tcPr>
            <w:tcW w:w="1305" w:type="dxa"/>
            <w:shd w:val="clear" w:color="auto" w:fill="auto"/>
            <w:tcMar>
              <w:top w:w="100" w:type="dxa"/>
              <w:left w:w="100" w:type="dxa"/>
              <w:bottom w:w="100" w:type="dxa"/>
              <w:right w:w="100" w:type="dxa"/>
            </w:tcMar>
          </w:tcPr>
          <w:p w:rsidR="008F2A34" w:rsidRDefault="00FD5A74" w14:paraId="74E5241A" w14:textId="77777777">
            <w:pPr>
              <w:widowControl w:val="0"/>
              <w:spacing w:before="0" w:after="0"/>
              <w:ind w:left="0"/>
              <w:jc w:val="center"/>
              <w:rPr>
                <w:rFonts w:ascii="Arial" w:hAnsi="Arial" w:eastAsia="Arial" w:cs="Arial"/>
                <w:b/>
                <w:sz w:val="22"/>
                <w:szCs w:val="22"/>
              </w:rPr>
            </w:pPr>
            <w:r>
              <w:rPr>
                <w:rFonts w:ascii="Arial" w:hAnsi="Arial" w:eastAsia="Arial" w:cs="Arial"/>
                <w:b/>
                <w:sz w:val="22"/>
                <w:szCs w:val="22"/>
              </w:rPr>
              <w:t>Estimated Effort</w:t>
            </w:r>
          </w:p>
        </w:tc>
        <w:tc>
          <w:tcPr>
            <w:tcW w:w="1170" w:type="dxa"/>
            <w:shd w:val="clear" w:color="auto" w:fill="auto"/>
            <w:tcMar>
              <w:top w:w="100" w:type="dxa"/>
              <w:left w:w="100" w:type="dxa"/>
              <w:bottom w:w="100" w:type="dxa"/>
              <w:right w:w="100" w:type="dxa"/>
            </w:tcMar>
          </w:tcPr>
          <w:p w:rsidR="008F2A34" w:rsidRDefault="00FD5A74" w14:paraId="15A6EC63" w14:textId="77777777">
            <w:pPr>
              <w:widowControl w:val="0"/>
              <w:spacing w:before="0" w:after="0"/>
              <w:ind w:left="0"/>
              <w:jc w:val="center"/>
              <w:rPr>
                <w:rFonts w:ascii="Arial" w:hAnsi="Arial" w:eastAsia="Arial" w:cs="Arial"/>
                <w:b/>
                <w:sz w:val="22"/>
                <w:szCs w:val="22"/>
              </w:rPr>
            </w:pPr>
            <w:r>
              <w:rPr>
                <w:rFonts w:ascii="Arial" w:hAnsi="Arial" w:eastAsia="Arial" w:cs="Arial"/>
                <w:b/>
                <w:sz w:val="22"/>
                <w:szCs w:val="22"/>
              </w:rPr>
              <w:t>Finish Data</w:t>
            </w:r>
          </w:p>
        </w:tc>
        <w:tc>
          <w:tcPr>
            <w:tcW w:w="1470" w:type="dxa"/>
            <w:shd w:val="clear" w:color="auto" w:fill="auto"/>
            <w:tcMar>
              <w:top w:w="100" w:type="dxa"/>
              <w:left w:w="100" w:type="dxa"/>
              <w:bottom w:w="100" w:type="dxa"/>
              <w:right w:w="100" w:type="dxa"/>
            </w:tcMar>
          </w:tcPr>
          <w:p w:rsidR="008F2A34" w:rsidRDefault="00FD5A74" w14:paraId="3FC75E04" w14:textId="77777777">
            <w:pPr>
              <w:widowControl w:val="0"/>
              <w:spacing w:before="0" w:after="0"/>
              <w:ind w:left="0"/>
              <w:jc w:val="center"/>
              <w:rPr>
                <w:rFonts w:ascii="Arial" w:hAnsi="Arial" w:eastAsia="Arial" w:cs="Arial"/>
                <w:b/>
                <w:sz w:val="22"/>
                <w:szCs w:val="22"/>
              </w:rPr>
            </w:pPr>
            <w:r>
              <w:rPr>
                <w:rFonts w:ascii="Arial" w:hAnsi="Arial" w:eastAsia="Arial" w:cs="Arial"/>
                <w:b/>
                <w:sz w:val="22"/>
                <w:szCs w:val="22"/>
              </w:rPr>
              <w:t>Assigned Individuals</w:t>
            </w:r>
          </w:p>
        </w:tc>
        <w:tc>
          <w:tcPr>
            <w:tcW w:w="1590" w:type="dxa"/>
            <w:shd w:val="clear" w:color="auto" w:fill="auto"/>
            <w:tcMar>
              <w:top w:w="100" w:type="dxa"/>
              <w:left w:w="100" w:type="dxa"/>
              <w:bottom w:w="100" w:type="dxa"/>
              <w:right w:w="100" w:type="dxa"/>
            </w:tcMar>
          </w:tcPr>
          <w:p w:rsidR="008F2A34" w:rsidRDefault="00FD5A74" w14:paraId="5E6EA74D" w14:textId="77777777">
            <w:pPr>
              <w:widowControl w:val="0"/>
              <w:spacing w:before="0" w:after="0"/>
              <w:ind w:left="0"/>
              <w:jc w:val="center"/>
              <w:rPr>
                <w:rFonts w:ascii="Arial" w:hAnsi="Arial" w:eastAsia="Arial" w:cs="Arial"/>
                <w:b/>
                <w:sz w:val="22"/>
                <w:szCs w:val="22"/>
              </w:rPr>
            </w:pPr>
            <w:r>
              <w:rPr>
                <w:rFonts w:ascii="Arial" w:hAnsi="Arial" w:eastAsia="Arial" w:cs="Arial"/>
                <w:b/>
                <w:sz w:val="22"/>
                <w:szCs w:val="22"/>
              </w:rPr>
              <w:t>Successor Tasks</w:t>
            </w:r>
          </w:p>
        </w:tc>
      </w:tr>
      <w:tr w:rsidR="008F2A34" w14:paraId="682B1332" w14:textId="77777777">
        <w:trPr>
          <w:trHeight w:val="675"/>
        </w:trPr>
        <w:tc>
          <w:tcPr>
            <w:tcW w:w="480" w:type="dxa"/>
            <w:shd w:val="clear" w:color="auto" w:fill="auto"/>
            <w:tcMar>
              <w:top w:w="100" w:type="dxa"/>
              <w:left w:w="100" w:type="dxa"/>
              <w:bottom w:w="100" w:type="dxa"/>
              <w:right w:w="100" w:type="dxa"/>
            </w:tcMar>
          </w:tcPr>
          <w:p w:rsidR="008F2A34" w:rsidRDefault="00FD5A74" w14:paraId="053BA152" w14:textId="77777777">
            <w:pPr>
              <w:widowControl w:val="0"/>
              <w:spacing w:before="0" w:after="0"/>
              <w:ind w:left="0"/>
              <w:jc w:val="left"/>
            </w:pPr>
            <w:r>
              <w:t>1</w:t>
            </w:r>
          </w:p>
        </w:tc>
        <w:tc>
          <w:tcPr>
            <w:tcW w:w="2205" w:type="dxa"/>
            <w:shd w:val="clear" w:color="auto" w:fill="auto"/>
            <w:tcMar>
              <w:top w:w="100" w:type="dxa"/>
              <w:left w:w="100" w:type="dxa"/>
              <w:bottom w:w="100" w:type="dxa"/>
              <w:right w:w="100" w:type="dxa"/>
            </w:tcMar>
          </w:tcPr>
          <w:p w:rsidR="008F2A34" w:rsidRDefault="00FD5A74" w14:paraId="5BA867FB" w14:textId="77777777">
            <w:pPr>
              <w:widowControl w:val="0"/>
              <w:spacing w:before="0" w:after="0"/>
              <w:ind w:left="0"/>
              <w:jc w:val="left"/>
            </w:pPr>
            <w:r>
              <w:t>Back-end connection test</w:t>
            </w:r>
          </w:p>
        </w:tc>
        <w:tc>
          <w:tcPr>
            <w:tcW w:w="1320" w:type="dxa"/>
            <w:shd w:val="clear" w:color="auto" w:fill="auto"/>
            <w:tcMar>
              <w:top w:w="100" w:type="dxa"/>
              <w:left w:w="100" w:type="dxa"/>
              <w:bottom w:w="100" w:type="dxa"/>
              <w:right w:w="100" w:type="dxa"/>
            </w:tcMar>
          </w:tcPr>
          <w:p w:rsidR="008F2A34" w:rsidRDefault="00FD5A74" w14:paraId="66A9F3EE" w14:textId="77777777">
            <w:pPr>
              <w:widowControl w:val="0"/>
              <w:spacing w:before="0" w:after="0"/>
              <w:ind w:left="0"/>
              <w:jc w:val="left"/>
            </w:pPr>
            <w:r>
              <w:t>IP1, IP8</w:t>
            </w:r>
          </w:p>
        </w:tc>
        <w:tc>
          <w:tcPr>
            <w:tcW w:w="1305" w:type="dxa"/>
            <w:shd w:val="clear" w:color="auto" w:fill="auto"/>
            <w:tcMar>
              <w:top w:w="100" w:type="dxa"/>
              <w:left w:w="100" w:type="dxa"/>
              <w:bottom w:w="100" w:type="dxa"/>
              <w:right w:w="100" w:type="dxa"/>
            </w:tcMar>
          </w:tcPr>
          <w:p w:rsidR="008F2A34" w:rsidRDefault="00FD5A74" w14:paraId="20FFD2F2" w14:textId="77777777">
            <w:pPr>
              <w:widowControl w:val="0"/>
              <w:spacing w:before="0" w:after="0"/>
              <w:ind w:left="0"/>
              <w:jc w:val="left"/>
            </w:pPr>
            <w:r>
              <w:t>1 person x 1 week</w:t>
            </w:r>
          </w:p>
        </w:tc>
        <w:tc>
          <w:tcPr>
            <w:tcW w:w="1170" w:type="dxa"/>
            <w:shd w:val="clear" w:color="auto" w:fill="auto"/>
            <w:tcMar>
              <w:top w:w="100" w:type="dxa"/>
              <w:left w:w="100" w:type="dxa"/>
              <w:bottom w:w="100" w:type="dxa"/>
              <w:right w:w="100" w:type="dxa"/>
            </w:tcMar>
          </w:tcPr>
          <w:p w:rsidR="008F2A34" w:rsidRDefault="00FD5A74" w14:paraId="114C4D75" w14:textId="77777777">
            <w:pPr>
              <w:widowControl w:val="0"/>
              <w:spacing w:before="0" w:after="0"/>
              <w:ind w:left="0"/>
              <w:jc w:val="left"/>
            </w:pPr>
            <w:r>
              <w:t>Back-end system</w:t>
            </w:r>
          </w:p>
        </w:tc>
        <w:tc>
          <w:tcPr>
            <w:tcW w:w="1470" w:type="dxa"/>
            <w:shd w:val="clear" w:color="auto" w:fill="auto"/>
            <w:tcMar>
              <w:top w:w="100" w:type="dxa"/>
              <w:left w:w="100" w:type="dxa"/>
              <w:bottom w:w="100" w:type="dxa"/>
              <w:right w:w="100" w:type="dxa"/>
            </w:tcMar>
          </w:tcPr>
          <w:p w:rsidR="008F2A34" w:rsidRDefault="00FD5A74" w14:paraId="3744362E" w14:textId="77777777">
            <w:pPr>
              <w:widowControl w:val="0"/>
              <w:spacing w:before="0" w:after="0"/>
              <w:ind w:left="0"/>
              <w:jc w:val="left"/>
            </w:pPr>
            <w:r>
              <w:t>Parth</w:t>
            </w:r>
          </w:p>
        </w:tc>
        <w:tc>
          <w:tcPr>
            <w:tcW w:w="1590" w:type="dxa"/>
            <w:shd w:val="clear" w:color="auto" w:fill="auto"/>
            <w:tcMar>
              <w:top w:w="100" w:type="dxa"/>
              <w:left w:w="100" w:type="dxa"/>
              <w:bottom w:w="100" w:type="dxa"/>
              <w:right w:w="100" w:type="dxa"/>
            </w:tcMar>
          </w:tcPr>
          <w:p w:rsidR="008F2A34" w:rsidRDefault="00FD5A74" w14:paraId="4EDF50C9" w14:textId="77777777">
            <w:pPr>
              <w:widowControl w:val="0"/>
              <w:spacing w:before="0" w:after="0"/>
              <w:ind w:left="0"/>
              <w:jc w:val="left"/>
            </w:pPr>
            <w:r>
              <w:t>TP2, TP3</w:t>
            </w:r>
          </w:p>
        </w:tc>
      </w:tr>
      <w:tr w:rsidR="008F2A34" w14:paraId="1B24D6E3" w14:textId="77777777">
        <w:tc>
          <w:tcPr>
            <w:tcW w:w="480" w:type="dxa"/>
            <w:shd w:val="clear" w:color="auto" w:fill="auto"/>
            <w:tcMar>
              <w:top w:w="100" w:type="dxa"/>
              <w:left w:w="100" w:type="dxa"/>
              <w:bottom w:w="100" w:type="dxa"/>
              <w:right w:w="100" w:type="dxa"/>
            </w:tcMar>
          </w:tcPr>
          <w:p w:rsidR="008F2A34" w:rsidRDefault="00FD5A74" w14:paraId="578C5FBF" w14:textId="77777777">
            <w:pPr>
              <w:widowControl w:val="0"/>
              <w:spacing w:before="0" w:after="0"/>
              <w:ind w:left="0"/>
              <w:jc w:val="left"/>
            </w:pPr>
            <w:r>
              <w:t>2</w:t>
            </w:r>
          </w:p>
        </w:tc>
        <w:tc>
          <w:tcPr>
            <w:tcW w:w="2205" w:type="dxa"/>
            <w:shd w:val="clear" w:color="auto" w:fill="auto"/>
            <w:tcMar>
              <w:top w:w="100" w:type="dxa"/>
              <w:left w:w="100" w:type="dxa"/>
              <w:bottom w:w="100" w:type="dxa"/>
              <w:right w:w="100" w:type="dxa"/>
            </w:tcMar>
          </w:tcPr>
          <w:p w:rsidR="008F2A34" w:rsidRDefault="00FD5A74" w14:paraId="3F420285" w14:textId="77777777">
            <w:pPr>
              <w:widowControl w:val="0"/>
              <w:spacing w:before="0" w:after="0"/>
              <w:ind w:left="0"/>
              <w:jc w:val="left"/>
            </w:pPr>
            <w:r>
              <w:t>Front-end design test</w:t>
            </w:r>
          </w:p>
        </w:tc>
        <w:tc>
          <w:tcPr>
            <w:tcW w:w="1320" w:type="dxa"/>
            <w:shd w:val="clear" w:color="auto" w:fill="auto"/>
            <w:tcMar>
              <w:top w:w="100" w:type="dxa"/>
              <w:left w:w="100" w:type="dxa"/>
              <w:bottom w:w="100" w:type="dxa"/>
              <w:right w:w="100" w:type="dxa"/>
            </w:tcMar>
          </w:tcPr>
          <w:p w:rsidR="008F2A34" w:rsidRDefault="00FD5A74" w14:paraId="626783E1" w14:textId="77777777">
            <w:pPr>
              <w:widowControl w:val="0"/>
              <w:spacing w:before="0" w:after="0"/>
              <w:ind w:left="0"/>
              <w:jc w:val="left"/>
            </w:pPr>
            <w:r>
              <w:t>IP3, TP1</w:t>
            </w:r>
          </w:p>
        </w:tc>
        <w:tc>
          <w:tcPr>
            <w:tcW w:w="1305" w:type="dxa"/>
            <w:shd w:val="clear" w:color="auto" w:fill="auto"/>
            <w:tcMar>
              <w:top w:w="100" w:type="dxa"/>
              <w:left w:w="100" w:type="dxa"/>
              <w:bottom w:w="100" w:type="dxa"/>
              <w:right w:w="100" w:type="dxa"/>
            </w:tcMar>
          </w:tcPr>
          <w:p w:rsidR="008F2A34" w:rsidRDefault="00FD5A74" w14:paraId="383B273B" w14:textId="77777777">
            <w:pPr>
              <w:widowControl w:val="0"/>
              <w:spacing w:before="0" w:after="0"/>
              <w:ind w:left="0"/>
              <w:jc w:val="left"/>
            </w:pPr>
            <w:r>
              <w:t>1 person x 1 week</w:t>
            </w:r>
          </w:p>
        </w:tc>
        <w:tc>
          <w:tcPr>
            <w:tcW w:w="1170" w:type="dxa"/>
            <w:shd w:val="clear" w:color="auto" w:fill="auto"/>
            <w:tcMar>
              <w:top w:w="100" w:type="dxa"/>
              <w:left w:w="100" w:type="dxa"/>
              <w:bottom w:w="100" w:type="dxa"/>
              <w:right w:w="100" w:type="dxa"/>
            </w:tcMar>
          </w:tcPr>
          <w:p w:rsidR="008F2A34" w:rsidRDefault="00FD5A74" w14:paraId="505CC9C4" w14:textId="77777777">
            <w:pPr>
              <w:widowControl w:val="0"/>
              <w:spacing w:before="0" w:after="0"/>
              <w:ind w:left="0"/>
              <w:jc w:val="left"/>
            </w:pPr>
            <w:r>
              <w:t>Game functionality</w:t>
            </w:r>
          </w:p>
        </w:tc>
        <w:tc>
          <w:tcPr>
            <w:tcW w:w="1470" w:type="dxa"/>
            <w:shd w:val="clear" w:color="auto" w:fill="auto"/>
            <w:tcMar>
              <w:top w:w="100" w:type="dxa"/>
              <w:left w:w="100" w:type="dxa"/>
              <w:bottom w:w="100" w:type="dxa"/>
              <w:right w:w="100" w:type="dxa"/>
            </w:tcMar>
          </w:tcPr>
          <w:p w:rsidR="008F2A34" w:rsidRDefault="00FD5A74" w14:paraId="12B53B0C" w14:textId="77777777">
            <w:pPr>
              <w:widowControl w:val="0"/>
              <w:spacing w:before="0" w:after="0"/>
              <w:ind w:left="0"/>
              <w:jc w:val="left"/>
            </w:pPr>
            <w:r>
              <w:t>Meshwa</w:t>
            </w:r>
          </w:p>
        </w:tc>
        <w:tc>
          <w:tcPr>
            <w:tcW w:w="1590" w:type="dxa"/>
            <w:shd w:val="clear" w:color="auto" w:fill="auto"/>
            <w:tcMar>
              <w:top w:w="100" w:type="dxa"/>
              <w:left w:w="100" w:type="dxa"/>
              <w:bottom w:w="100" w:type="dxa"/>
              <w:right w:w="100" w:type="dxa"/>
            </w:tcMar>
          </w:tcPr>
          <w:p w:rsidR="008F2A34" w:rsidRDefault="00FD5A74" w14:paraId="4DA702D7" w14:textId="77777777">
            <w:pPr>
              <w:widowControl w:val="0"/>
              <w:spacing w:before="0" w:after="0"/>
              <w:ind w:left="0"/>
              <w:jc w:val="left"/>
            </w:pPr>
            <w:r>
              <w:t>TP4</w:t>
            </w:r>
          </w:p>
        </w:tc>
      </w:tr>
      <w:tr w:rsidR="008F2A34" w14:paraId="755F2969" w14:textId="77777777">
        <w:tc>
          <w:tcPr>
            <w:tcW w:w="480" w:type="dxa"/>
            <w:shd w:val="clear" w:color="auto" w:fill="auto"/>
            <w:tcMar>
              <w:top w:w="100" w:type="dxa"/>
              <w:left w:w="100" w:type="dxa"/>
              <w:bottom w:w="100" w:type="dxa"/>
              <w:right w:w="100" w:type="dxa"/>
            </w:tcMar>
          </w:tcPr>
          <w:p w:rsidR="008F2A34" w:rsidRDefault="00FD5A74" w14:paraId="6F5481B4" w14:textId="77777777">
            <w:pPr>
              <w:widowControl w:val="0"/>
              <w:spacing w:before="0" w:after="0"/>
              <w:ind w:left="0"/>
              <w:jc w:val="left"/>
            </w:pPr>
            <w:r>
              <w:t>3</w:t>
            </w:r>
          </w:p>
        </w:tc>
        <w:tc>
          <w:tcPr>
            <w:tcW w:w="2205" w:type="dxa"/>
            <w:shd w:val="clear" w:color="auto" w:fill="auto"/>
            <w:tcMar>
              <w:top w:w="100" w:type="dxa"/>
              <w:left w:w="100" w:type="dxa"/>
              <w:bottom w:w="100" w:type="dxa"/>
              <w:right w:w="100" w:type="dxa"/>
            </w:tcMar>
          </w:tcPr>
          <w:p w:rsidR="008F2A34" w:rsidRDefault="00FD5A74" w14:paraId="1800BBEC" w14:textId="77777777">
            <w:pPr>
              <w:widowControl w:val="0"/>
              <w:spacing w:before="0" w:after="0"/>
              <w:ind w:left="0"/>
              <w:jc w:val="left"/>
            </w:pPr>
            <w:r>
              <w:t>Game synchronization test</w:t>
            </w:r>
          </w:p>
        </w:tc>
        <w:tc>
          <w:tcPr>
            <w:tcW w:w="1320" w:type="dxa"/>
            <w:shd w:val="clear" w:color="auto" w:fill="auto"/>
            <w:tcMar>
              <w:top w:w="100" w:type="dxa"/>
              <w:left w:w="100" w:type="dxa"/>
              <w:bottom w:w="100" w:type="dxa"/>
              <w:right w:w="100" w:type="dxa"/>
            </w:tcMar>
          </w:tcPr>
          <w:p w:rsidR="008F2A34" w:rsidRDefault="00FD5A74" w14:paraId="6F360501" w14:textId="77777777">
            <w:pPr>
              <w:widowControl w:val="0"/>
              <w:spacing w:before="0" w:after="0"/>
              <w:ind w:left="0"/>
              <w:jc w:val="left"/>
            </w:pPr>
            <w:r>
              <w:t>IP2, IP5, TP1</w:t>
            </w:r>
          </w:p>
        </w:tc>
        <w:tc>
          <w:tcPr>
            <w:tcW w:w="1305" w:type="dxa"/>
            <w:shd w:val="clear" w:color="auto" w:fill="auto"/>
            <w:tcMar>
              <w:top w:w="100" w:type="dxa"/>
              <w:left w:w="100" w:type="dxa"/>
              <w:bottom w:w="100" w:type="dxa"/>
              <w:right w:w="100" w:type="dxa"/>
            </w:tcMar>
          </w:tcPr>
          <w:p w:rsidR="008F2A34" w:rsidRDefault="00FD5A74" w14:paraId="066AE104" w14:textId="77777777">
            <w:pPr>
              <w:widowControl w:val="0"/>
              <w:spacing w:before="0" w:after="0"/>
              <w:ind w:left="0"/>
              <w:jc w:val="left"/>
            </w:pPr>
            <w:r>
              <w:t>1 person x 1 week</w:t>
            </w:r>
          </w:p>
        </w:tc>
        <w:tc>
          <w:tcPr>
            <w:tcW w:w="1170" w:type="dxa"/>
            <w:shd w:val="clear" w:color="auto" w:fill="auto"/>
            <w:tcMar>
              <w:top w:w="100" w:type="dxa"/>
              <w:left w:w="100" w:type="dxa"/>
              <w:bottom w:w="100" w:type="dxa"/>
              <w:right w:w="100" w:type="dxa"/>
            </w:tcMar>
          </w:tcPr>
          <w:p w:rsidR="008F2A34" w:rsidRDefault="00FD5A74" w14:paraId="4D470E6D" w14:textId="77777777">
            <w:pPr>
              <w:widowControl w:val="0"/>
              <w:spacing w:before="0" w:after="0"/>
              <w:ind w:left="0"/>
              <w:jc w:val="left"/>
            </w:pPr>
            <w:r>
              <w:t>Game usability</w:t>
            </w:r>
          </w:p>
        </w:tc>
        <w:tc>
          <w:tcPr>
            <w:tcW w:w="1470" w:type="dxa"/>
            <w:shd w:val="clear" w:color="auto" w:fill="auto"/>
            <w:tcMar>
              <w:top w:w="100" w:type="dxa"/>
              <w:left w:w="100" w:type="dxa"/>
              <w:bottom w:w="100" w:type="dxa"/>
              <w:right w:w="100" w:type="dxa"/>
            </w:tcMar>
          </w:tcPr>
          <w:p w:rsidR="008F2A34" w:rsidRDefault="00FD5A74" w14:paraId="3A013960" w14:textId="77777777">
            <w:pPr>
              <w:widowControl w:val="0"/>
              <w:spacing w:before="0" w:after="0"/>
              <w:ind w:left="0"/>
              <w:jc w:val="left"/>
            </w:pPr>
            <w:r>
              <w:t>Parth</w:t>
            </w:r>
          </w:p>
        </w:tc>
        <w:tc>
          <w:tcPr>
            <w:tcW w:w="1590" w:type="dxa"/>
            <w:shd w:val="clear" w:color="auto" w:fill="auto"/>
            <w:tcMar>
              <w:top w:w="100" w:type="dxa"/>
              <w:left w:w="100" w:type="dxa"/>
              <w:bottom w:w="100" w:type="dxa"/>
              <w:right w:w="100" w:type="dxa"/>
            </w:tcMar>
          </w:tcPr>
          <w:p w:rsidR="008F2A34" w:rsidRDefault="00FD5A74" w14:paraId="5C02E02E" w14:textId="77777777">
            <w:pPr>
              <w:widowControl w:val="0"/>
              <w:spacing w:before="0" w:after="0"/>
              <w:ind w:left="0"/>
              <w:jc w:val="left"/>
            </w:pPr>
            <w:r>
              <w:t>TP4</w:t>
            </w:r>
          </w:p>
        </w:tc>
      </w:tr>
      <w:tr w:rsidR="008F2A34" w14:paraId="7A5EBBCF" w14:textId="77777777">
        <w:tc>
          <w:tcPr>
            <w:tcW w:w="480" w:type="dxa"/>
            <w:shd w:val="clear" w:color="auto" w:fill="auto"/>
            <w:tcMar>
              <w:top w:w="100" w:type="dxa"/>
              <w:left w:w="100" w:type="dxa"/>
              <w:bottom w:w="100" w:type="dxa"/>
              <w:right w:w="100" w:type="dxa"/>
            </w:tcMar>
          </w:tcPr>
          <w:p w:rsidR="008F2A34" w:rsidRDefault="00FD5A74" w14:paraId="5EC4A624" w14:textId="77777777">
            <w:pPr>
              <w:widowControl w:val="0"/>
              <w:spacing w:before="0" w:after="0"/>
              <w:ind w:left="0"/>
              <w:jc w:val="left"/>
            </w:pPr>
            <w:r>
              <w:t>4</w:t>
            </w:r>
          </w:p>
        </w:tc>
        <w:tc>
          <w:tcPr>
            <w:tcW w:w="2205" w:type="dxa"/>
            <w:shd w:val="clear" w:color="auto" w:fill="auto"/>
            <w:tcMar>
              <w:top w:w="100" w:type="dxa"/>
              <w:left w:w="100" w:type="dxa"/>
              <w:bottom w:w="100" w:type="dxa"/>
              <w:right w:w="100" w:type="dxa"/>
            </w:tcMar>
          </w:tcPr>
          <w:p w:rsidR="008F2A34" w:rsidRDefault="00FD5A74" w14:paraId="39269CCD" w14:textId="77777777">
            <w:pPr>
              <w:widowControl w:val="0"/>
              <w:spacing w:before="0" w:after="0"/>
              <w:ind w:left="0"/>
              <w:jc w:val="left"/>
            </w:pPr>
            <w:r>
              <w:t>Game performance test (FPS)</w:t>
            </w:r>
          </w:p>
        </w:tc>
        <w:tc>
          <w:tcPr>
            <w:tcW w:w="1320" w:type="dxa"/>
            <w:shd w:val="clear" w:color="auto" w:fill="auto"/>
            <w:tcMar>
              <w:top w:w="100" w:type="dxa"/>
              <w:left w:w="100" w:type="dxa"/>
              <w:bottom w:w="100" w:type="dxa"/>
              <w:right w:w="100" w:type="dxa"/>
            </w:tcMar>
          </w:tcPr>
          <w:p w:rsidR="008F2A34" w:rsidRDefault="00FD5A74" w14:paraId="195A49A1" w14:textId="77777777">
            <w:pPr>
              <w:widowControl w:val="0"/>
              <w:spacing w:before="0" w:after="0"/>
              <w:ind w:left="0"/>
              <w:jc w:val="left"/>
            </w:pPr>
            <w:r>
              <w:t>TP2, TP3</w:t>
            </w:r>
          </w:p>
        </w:tc>
        <w:tc>
          <w:tcPr>
            <w:tcW w:w="1305" w:type="dxa"/>
            <w:shd w:val="clear" w:color="auto" w:fill="auto"/>
            <w:tcMar>
              <w:top w:w="100" w:type="dxa"/>
              <w:left w:w="100" w:type="dxa"/>
              <w:bottom w:w="100" w:type="dxa"/>
              <w:right w:w="100" w:type="dxa"/>
            </w:tcMar>
          </w:tcPr>
          <w:p w:rsidR="008F2A34" w:rsidRDefault="00FD5A74" w14:paraId="37C76135" w14:textId="77777777">
            <w:pPr>
              <w:widowControl w:val="0"/>
              <w:spacing w:before="0" w:after="0"/>
              <w:ind w:left="0"/>
              <w:jc w:val="left"/>
            </w:pPr>
            <w:r>
              <w:t>1 person x 1 week</w:t>
            </w:r>
          </w:p>
        </w:tc>
        <w:tc>
          <w:tcPr>
            <w:tcW w:w="1170" w:type="dxa"/>
            <w:shd w:val="clear" w:color="auto" w:fill="auto"/>
            <w:tcMar>
              <w:top w:w="100" w:type="dxa"/>
              <w:left w:w="100" w:type="dxa"/>
              <w:bottom w:w="100" w:type="dxa"/>
              <w:right w:w="100" w:type="dxa"/>
            </w:tcMar>
          </w:tcPr>
          <w:p w:rsidR="008F2A34" w:rsidRDefault="00FD5A74" w14:paraId="76E8FF2C" w14:textId="77777777">
            <w:pPr>
              <w:widowControl w:val="0"/>
              <w:spacing w:before="0" w:after="0"/>
              <w:ind w:left="0"/>
              <w:jc w:val="left"/>
            </w:pPr>
            <w:r>
              <w:t>Game usability</w:t>
            </w:r>
          </w:p>
        </w:tc>
        <w:tc>
          <w:tcPr>
            <w:tcW w:w="1470" w:type="dxa"/>
            <w:shd w:val="clear" w:color="auto" w:fill="auto"/>
            <w:tcMar>
              <w:top w:w="100" w:type="dxa"/>
              <w:left w:w="100" w:type="dxa"/>
              <w:bottom w:w="100" w:type="dxa"/>
              <w:right w:w="100" w:type="dxa"/>
            </w:tcMar>
          </w:tcPr>
          <w:p w:rsidR="008F2A34" w:rsidRDefault="00FD5A74" w14:paraId="639241C7" w14:textId="77777777">
            <w:pPr>
              <w:widowControl w:val="0"/>
              <w:spacing w:before="0" w:after="0"/>
              <w:ind w:left="0"/>
              <w:jc w:val="left"/>
            </w:pPr>
            <w:r>
              <w:t>Yifan</w:t>
            </w:r>
          </w:p>
        </w:tc>
        <w:tc>
          <w:tcPr>
            <w:tcW w:w="1590" w:type="dxa"/>
            <w:shd w:val="clear" w:color="auto" w:fill="auto"/>
            <w:tcMar>
              <w:top w:w="100" w:type="dxa"/>
              <w:left w:w="100" w:type="dxa"/>
              <w:bottom w:w="100" w:type="dxa"/>
              <w:right w:w="100" w:type="dxa"/>
            </w:tcMar>
          </w:tcPr>
          <w:p w:rsidR="008F2A34" w:rsidRDefault="00FD5A74" w14:paraId="7CF266CD" w14:textId="77777777">
            <w:pPr>
              <w:widowControl w:val="0"/>
              <w:spacing w:before="0" w:after="0"/>
              <w:ind w:left="0"/>
              <w:jc w:val="left"/>
            </w:pPr>
            <w:r>
              <w:t>None</w:t>
            </w:r>
          </w:p>
        </w:tc>
      </w:tr>
      <w:tr w:rsidR="008F2A34" w14:paraId="2502A08B" w14:textId="77777777">
        <w:tc>
          <w:tcPr>
            <w:tcW w:w="480" w:type="dxa"/>
            <w:shd w:val="clear" w:color="auto" w:fill="auto"/>
            <w:tcMar>
              <w:top w:w="100" w:type="dxa"/>
              <w:left w:w="100" w:type="dxa"/>
              <w:bottom w:w="100" w:type="dxa"/>
              <w:right w:w="100" w:type="dxa"/>
            </w:tcMar>
          </w:tcPr>
          <w:p w:rsidR="008F2A34" w:rsidRDefault="00FD5A74" w14:paraId="1F57DF6D" w14:textId="77777777">
            <w:pPr>
              <w:widowControl w:val="0"/>
              <w:spacing w:before="0" w:after="0"/>
              <w:ind w:left="0"/>
              <w:jc w:val="left"/>
            </w:pPr>
            <w:r>
              <w:t>5</w:t>
            </w:r>
          </w:p>
        </w:tc>
        <w:tc>
          <w:tcPr>
            <w:tcW w:w="2205" w:type="dxa"/>
            <w:shd w:val="clear" w:color="auto" w:fill="auto"/>
            <w:tcMar>
              <w:top w:w="100" w:type="dxa"/>
              <w:left w:w="100" w:type="dxa"/>
              <w:bottom w:w="100" w:type="dxa"/>
              <w:right w:w="100" w:type="dxa"/>
            </w:tcMar>
          </w:tcPr>
          <w:p w:rsidR="008F2A34" w:rsidRDefault="00FD5A74" w14:paraId="09230961" w14:textId="77777777">
            <w:pPr>
              <w:widowControl w:val="0"/>
              <w:spacing w:before="0" w:after="0"/>
              <w:ind w:left="0"/>
              <w:jc w:val="left"/>
            </w:pPr>
            <w:r>
              <w:t>Design user-made test levels</w:t>
            </w:r>
          </w:p>
        </w:tc>
        <w:tc>
          <w:tcPr>
            <w:tcW w:w="1320" w:type="dxa"/>
            <w:shd w:val="clear" w:color="auto" w:fill="auto"/>
            <w:tcMar>
              <w:top w:w="100" w:type="dxa"/>
              <w:left w:w="100" w:type="dxa"/>
              <w:bottom w:w="100" w:type="dxa"/>
              <w:right w:w="100" w:type="dxa"/>
            </w:tcMar>
          </w:tcPr>
          <w:p w:rsidR="008F2A34" w:rsidRDefault="00FD5A74" w14:paraId="202B8B3B" w14:textId="77777777">
            <w:pPr>
              <w:widowControl w:val="0"/>
              <w:spacing w:before="0" w:after="0"/>
              <w:ind w:left="0"/>
              <w:jc w:val="left"/>
            </w:pPr>
            <w:r>
              <w:t>IP8</w:t>
            </w:r>
          </w:p>
        </w:tc>
        <w:tc>
          <w:tcPr>
            <w:tcW w:w="1305" w:type="dxa"/>
            <w:shd w:val="clear" w:color="auto" w:fill="auto"/>
            <w:tcMar>
              <w:top w:w="100" w:type="dxa"/>
              <w:left w:w="100" w:type="dxa"/>
              <w:bottom w:w="100" w:type="dxa"/>
              <w:right w:w="100" w:type="dxa"/>
            </w:tcMar>
          </w:tcPr>
          <w:p w:rsidR="008F2A34" w:rsidRDefault="00FD5A74" w14:paraId="41892ABA" w14:textId="77777777">
            <w:pPr>
              <w:widowControl w:val="0"/>
              <w:spacing w:before="0" w:after="0"/>
              <w:ind w:left="0"/>
              <w:jc w:val="left"/>
            </w:pPr>
            <w:r>
              <w:t>1 person x 1 week</w:t>
            </w:r>
          </w:p>
        </w:tc>
        <w:tc>
          <w:tcPr>
            <w:tcW w:w="1170" w:type="dxa"/>
            <w:shd w:val="clear" w:color="auto" w:fill="auto"/>
            <w:tcMar>
              <w:top w:w="100" w:type="dxa"/>
              <w:left w:w="100" w:type="dxa"/>
              <w:bottom w:w="100" w:type="dxa"/>
              <w:right w:w="100" w:type="dxa"/>
            </w:tcMar>
          </w:tcPr>
          <w:p w:rsidR="008F2A34" w:rsidRDefault="00FD5A74" w14:paraId="463908AC" w14:textId="77777777">
            <w:pPr>
              <w:widowControl w:val="0"/>
              <w:spacing w:before="0" w:after="0"/>
              <w:ind w:left="0"/>
              <w:jc w:val="left"/>
            </w:pPr>
            <w:r>
              <w:t>New level</w:t>
            </w:r>
          </w:p>
        </w:tc>
        <w:tc>
          <w:tcPr>
            <w:tcW w:w="1470" w:type="dxa"/>
            <w:shd w:val="clear" w:color="auto" w:fill="auto"/>
            <w:tcMar>
              <w:top w:w="100" w:type="dxa"/>
              <w:left w:w="100" w:type="dxa"/>
              <w:bottom w:w="100" w:type="dxa"/>
              <w:right w:w="100" w:type="dxa"/>
            </w:tcMar>
          </w:tcPr>
          <w:p w:rsidR="008F2A34" w:rsidRDefault="00FD5A74" w14:paraId="150E85EE" w14:textId="77777777">
            <w:pPr>
              <w:widowControl w:val="0"/>
              <w:spacing w:before="0" w:after="0"/>
              <w:ind w:left="0"/>
              <w:jc w:val="left"/>
            </w:pPr>
            <w:r>
              <w:t>Isaac</w:t>
            </w:r>
          </w:p>
        </w:tc>
        <w:tc>
          <w:tcPr>
            <w:tcW w:w="1590" w:type="dxa"/>
            <w:shd w:val="clear" w:color="auto" w:fill="auto"/>
            <w:tcMar>
              <w:top w:w="100" w:type="dxa"/>
              <w:left w:w="100" w:type="dxa"/>
              <w:bottom w:w="100" w:type="dxa"/>
              <w:right w:w="100" w:type="dxa"/>
            </w:tcMar>
          </w:tcPr>
          <w:p w:rsidR="008F2A34" w:rsidRDefault="00FD5A74" w14:paraId="6934ADF6" w14:textId="77777777">
            <w:pPr>
              <w:widowControl w:val="0"/>
              <w:spacing w:before="0" w:after="0"/>
              <w:ind w:left="0"/>
              <w:jc w:val="left"/>
            </w:pPr>
            <w:r>
              <w:t>None</w:t>
            </w:r>
          </w:p>
        </w:tc>
      </w:tr>
      <w:tr w:rsidR="008F2A34" w14:paraId="71461659" w14:textId="77777777">
        <w:tc>
          <w:tcPr>
            <w:tcW w:w="480" w:type="dxa"/>
            <w:shd w:val="clear" w:color="auto" w:fill="auto"/>
            <w:tcMar>
              <w:top w:w="100" w:type="dxa"/>
              <w:left w:w="100" w:type="dxa"/>
              <w:bottom w:w="100" w:type="dxa"/>
              <w:right w:w="100" w:type="dxa"/>
            </w:tcMar>
          </w:tcPr>
          <w:p w:rsidR="008F2A34" w:rsidRDefault="00FD5A74" w14:paraId="70D5B6BB" w14:textId="77777777">
            <w:pPr>
              <w:widowControl w:val="0"/>
              <w:spacing w:before="0" w:after="0"/>
              <w:ind w:left="0"/>
              <w:jc w:val="left"/>
            </w:pPr>
            <w:r>
              <w:t>6</w:t>
            </w:r>
          </w:p>
        </w:tc>
        <w:tc>
          <w:tcPr>
            <w:tcW w:w="2205" w:type="dxa"/>
            <w:shd w:val="clear" w:color="auto" w:fill="auto"/>
            <w:tcMar>
              <w:top w:w="100" w:type="dxa"/>
              <w:left w:w="100" w:type="dxa"/>
              <w:bottom w:w="100" w:type="dxa"/>
              <w:right w:w="100" w:type="dxa"/>
            </w:tcMar>
          </w:tcPr>
          <w:p w:rsidR="008F2A34" w:rsidRDefault="00FD5A74" w14:paraId="51D013A7" w14:textId="77777777">
            <w:pPr>
              <w:widowControl w:val="0"/>
              <w:spacing w:before="0" w:after="0"/>
              <w:ind w:left="0"/>
              <w:jc w:val="left"/>
            </w:pPr>
            <w:r>
              <w:t>Game logic test</w:t>
            </w:r>
          </w:p>
        </w:tc>
        <w:tc>
          <w:tcPr>
            <w:tcW w:w="1320" w:type="dxa"/>
            <w:shd w:val="clear" w:color="auto" w:fill="auto"/>
            <w:tcMar>
              <w:top w:w="100" w:type="dxa"/>
              <w:left w:w="100" w:type="dxa"/>
              <w:bottom w:w="100" w:type="dxa"/>
              <w:right w:w="100" w:type="dxa"/>
            </w:tcMar>
          </w:tcPr>
          <w:p w:rsidR="008F2A34" w:rsidRDefault="00FD5A74" w14:paraId="368EC0EA" w14:textId="77777777">
            <w:pPr>
              <w:widowControl w:val="0"/>
              <w:spacing w:before="0" w:after="0"/>
              <w:ind w:left="0"/>
              <w:jc w:val="left"/>
            </w:pPr>
            <w:r>
              <w:t>IP4, IP5, IP6, IP7</w:t>
            </w:r>
          </w:p>
        </w:tc>
        <w:tc>
          <w:tcPr>
            <w:tcW w:w="1305" w:type="dxa"/>
            <w:shd w:val="clear" w:color="auto" w:fill="auto"/>
            <w:tcMar>
              <w:top w:w="100" w:type="dxa"/>
              <w:left w:w="100" w:type="dxa"/>
              <w:bottom w:w="100" w:type="dxa"/>
              <w:right w:w="100" w:type="dxa"/>
            </w:tcMar>
          </w:tcPr>
          <w:p w:rsidR="008F2A34" w:rsidRDefault="00FD5A74" w14:paraId="1D8BA348" w14:textId="77777777">
            <w:pPr>
              <w:widowControl w:val="0"/>
              <w:spacing w:before="0" w:after="0"/>
              <w:ind w:left="0"/>
              <w:jc w:val="left"/>
            </w:pPr>
            <w:r>
              <w:t>2 person x 1 week</w:t>
            </w:r>
          </w:p>
        </w:tc>
        <w:tc>
          <w:tcPr>
            <w:tcW w:w="1170" w:type="dxa"/>
            <w:shd w:val="clear" w:color="auto" w:fill="auto"/>
            <w:tcMar>
              <w:top w:w="100" w:type="dxa"/>
              <w:left w:w="100" w:type="dxa"/>
              <w:bottom w:w="100" w:type="dxa"/>
              <w:right w:w="100" w:type="dxa"/>
            </w:tcMar>
          </w:tcPr>
          <w:p w:rsidR="008F2A34" w:rsidRDefault="00FD5A74" w14:paraId="1103C592" w14:textId="77777777">
            <w:pPr>
              <w:widowControl w:val="0"/>
              <w:spacing w:before="0" w:after="0"/>
              <w:ind w:left="0"/>
              <w:jc w:val="left"/>
            </w:pPr>
            <w:r>
              <w:t>Game functionality</w:t>
            </w:r>
          </w:p>
        </w:tc>
        <w:tc>
          <w:tcPr>
            <w:tcW w:w="1470" w:type="dxa"/>
            <w:shd w:val="clear" w:color="auto" w:fill="auto"/>
            <w:tcMar>
              <w:top w:w="100" w:type="dxa"/>
              <w:left w:w="100" w:type="dxa"/>
              <w:bottom w:w="100" w:type="dxa"/>
              <w:right w:w="100" w:type="dxa"/>
            </w:tcMar>
          </w:tcPr>
          <w:p w:rsidR="008F2A34" w:rsidRDefault="00FD5A74" w14:paraId="58BF1F4B" w14:textId="77777777">
            <w:pPr>
              <w:widowControl w:val="0"/>
              <w:spacing w:before="0" w:after="0"/>
              <w:ind w:left="0"/>
              <w:jc w:val="left"/>
            </w:pPr>
            <w:r>
              <w:t>Isaac</w:t>
            </w:r>
          </w:p>
          <w:p w:rsidR="008F2A34" w:rsidRDefault="00FD5A74" w14:paraId="3720755C" w14:textId="77777777">
            <w:pPr>
              <w:widowControl w:val="0"/>
              <w:spacing w:before="0" w:after="0"/>
              <w:ind w:left="0"/>
              <w:jc w:val="left"/>
            </w:pPr>
            <w:r>
              <w:t>Kwadwo</w:t>
            </w:r>
          </w:p>
        </w:tc>
        <w:tc>
          <w:tcPr>
            <w:tcW w:w="1590" w:type="dxa"/>
            <w:shd w:val="clear" w:color="auto" w:fill="auto"/>
            <w:tcMar>
              <w:top w:w="100" w:type="dxa"/>
              <w:left w:w="100" w:type="dxa"/>
              <w:bottom w:w="100" w:type="dxa"/>
              <w:right w:w="100" w:type="dxa"/>
            </w:tcMar>
          </w:tcPr>
          <w:p w:rsidR="008F2A34" w:rsidRDefault="00FD5A74" w14:paraId="73432096" w14:textId="77777777">
            <w:pPr>
              <w:widowControl w:val="0"/>
              <w:spacing w:before="0" w:after="0"/>
              <w:ind w:left="0"/>
              <w:jc w:val="left"/>
            </w:pPr>
            <w:r>
              <w:t>None</w:t>
            </w:r>
          </w:p>
        </w:tc>
      </w:tr>
    </w:tbl>
    <w:p w:rsidR="008F2A34" w:rsidDel="00FF258E" w:rsidRDefault="008F2A34" w14:paraId="28D437EA" w14:textId="77777777">
      <w:pPr>
        <w:ind w:left="0"/>
        <w:rPr>
          <w:del w:author="Parth Patel" w:date="2021-11-21T17:16:00Z" w:id="466"/>
        </w:rPr>
      </w:pPr>
    </w:p>
    <w:p w:rsidR="008F2A34" w:rsidP="00FF258E" w:rsidRDefault="008F2A34" w14:paraId="7071CEEB" w14:textId="77777777">
      <w:pPr>
        <w:ind w:left="0"/>
        <w:pPrChange w:author="Parth Patel" w:date="2021-11-21T17:16:00Z" w:id="467">
          <w:pPr/>
        </w:pPrChange>
      </w:pPr>
    </w:p>
    <w:p w:rsidR="008F2A34" w:rsidRDefault="00FD5A74" w14:paraId="591BEF14" w14:textId="77777777">
      <w:pPr>
        <w:pStyle w:val="Heading2"/>
        <w:widowControl w:val="0"/>
        <w:spacing w:before="0" w:after="240" w:line="240" w:lineRule="auto"/>
      </w:pPr>
      <w:bookmarkStart w:name="_Toc88425537" w:id="468"/>
      <w:r>
        <w:rPr>
          <w:rFonts w:ascii="Arial" w:hAnsi="Arial" w:eastAsia="Arial" w:cs="Arial"/>
          <w:color w:val="000000"/>
          <w:sz w:val="24"/>
          <w:szCs w:val="24"/>
          <w:u w:val="single"/>
        </w:rPr>
        <w:t>Schedule</w:t>
      </w:r>
      <w:bookmarkEnd w:id="468"/>
    </w:p>
    <w:p w:rsidR="008F2A34" w:rsidRDefault="00FD5A74" w14:paraId="1FAFA6B6" w14:textId="77777777">
      <w:pPr>
        <w:ind w:left="0"/>
        <w:rPr>
          <w:rFonts w:ascii="Arial" w:hAnsi="Arial" w:eastAsia="Arial" w:cs="Arial"/>
          <w:b/>
        </w:rPr>
      </w:pPr>
      <w:r>
        <w:rPr>
          <w:rFonts w:ascii="Arial" w:hAnsi="Arial" w:eastAsia="Arial" w:cs="Arial"/>
          <w:b/>
        </w:rPr>
        <w:t>Pre-Implementation Phase</w:t>
      </w:r>
    </w:p>
    <w:p w:rsidR="008F2A34" w:rsidRDefault="00FD5A74" w14:paraId="309B62CB" w14:textId="77777777">
      <w:pPr>
        <w:ind w:left="0"/>
        <w:rPr>
          <w:rFonts w:ascii="Arial" w:hAnsi="Arial" w:eastAsia="Arial" w:cs="Arial"/>
          <w:b/>
        </w:rPr>
      </w:pPr>
      <w:r>
        <w:rPr>
          <w:rFonts w:ascii="Arial" w:hAnsi="Arial" w:eastAsia="Arial" w:cs="Arial"/>
          <w:b/>
          <w:noProof/>
        </w:rPr>
        <w:drawing>
          <wp:inline distT="114300" distB="114300" distL="114300" distR="114300" wp14:anchorId="0B77CE01" wp14:editId="0E26BDC7">
            <wp:extent cx="5943600" cy="21463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146300"/>
                    </a:xfrm>
                    <a:prstGeom prst="rect">
                      <a:avLst/>
                    </a:prstGeom>
                    <a:ln/>
                  </pic:spPr>
                </pic:pic>
              </a:graphicData>
            </a:graphic>
          </wp:inline>
        </w:drawing>
      </w:r>
    </w:p>
    <w:p w:rsidR="008F2A34" w:rsidRDefault="008F2A34" w14:paraId="5429D4F2" w14:textId="77777777">
      <w:pPr>
        <w:ind w:left="0"/>
        <w:rPr>
          <w:rFonts w:ascii="Arial" w:hAnsi="Arial" w:eastAsia="Arial" w:cs="Arial"/>
          <w:b/>
        </w:rPr>
      </w:pPr>
    </w:p>
    <w:p w:rsidR="008F2A34" w:rsidRDefault="00FD5A74" w14:paraId="63DB2187" w14:textId="77777777">
      <w:pPr>
        <w:ind w:left="0"/>
        <w:rPr>
          <w:rFonts w:ascii="Arial" w:hAnsi="Arial" w:eastAsia="Arial" w:cs="Arial"/>
          <w:b/>
          <w:sz w:val="25"/>
          <w:szCs w:val="25"/>
        </w:rPr>
      </w:pPr>
      <w:r>
        <w:rPr>
          <w:rFonts w:ascii="Arial" w:hAnsi="Arial" w:eastAsia="Arial" w:cs="Arial"/>
          <w:b/>
          <w:sz w:val="25"/>
          <w:szCs w:val="25"/>
        </w:rPr>
        <w:t>Implementation Phase</w:t>
      </w:r>
    </w:p>
    <w:p w:rsidR="008F2A34" w:rsidRDefault="00FD5A74" w14:paraId="68A21B2C" w14:textId="77777777">
      <w:pPr>
        <w:ind w:left="0"/>
        <w:rPr>
          <w:rFonts w:ascii="Arial" w:hAnsi="Arial" w:eastAsia="Arial" w:cs="Arial"/>
          <w:b/>
          <w:sz w:val="25"/>
          <w:szCs w:val="25"/>
        </w:rPr>
      </w:pPr>
      <w:r>
        <w:rPr>
          <w:rFonts w:ascii="Arial" w:hAnsi="Arial" w:eastAsia="Arial" w:cs="Arial"/>
          <w:b/>
          <w:noProof/>
          <w:sz w:val="25"/>
          <w:szCs w:val="25"/>
        </w:rPr>
        <w:drawing>
          <wp:inline distT="114300" distB="114300" distL="114300" distR="114300" wp14:anchorId="7F4B44B8" wp14:editId="4B79CB83">
            <wp:extent cx="5943600" cy="15748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1574800"/>
                    </a:xfrm>
                    <a:prstGeom prst="rect">
                      <a:avLst/>
                    </a:prstGeom>
                    <a:ln/>
                  </pic:spPr>
                </pic:pic>
              </a:graphicData>
            </a:graphic>
          </wp:inline>
        </w:drawing>
      </w:r>
    </w:p>
    <w:p w:rsidR="008F2A34" w:rsidDel="00FF258E" w:rsidRDefault="008F2A34" w14:paraId="2DF94CBD" w14:textId="77777777">
      <w:pPr>
        <w:ind w:left="0"/>
        <w:rPr>
          <w:del w:author="Parth Patel" w:date="2021-11-21T17:16:00Z" w:id="469"/>
          <w:rFonts w:ascii="Arial" w:hAnsi="Arial" w:eastAsia="Arial" w:cs="Arial"/>
          <w:b/>
          <w:sz w:val="25"/>
          <w:szCs w:val="25"/>
        </w:rPr>
      </w:pPr>
    </w:p>
    <w:p w:rsidR="003A3918" w:rsidRDefault="003A3918" w14:paraId="595FE067" w14:textId="77777777">
      <w:pPr>
        <w:ind w:left="0"/>
        <w:rPr>
          <w:ins w:author="Parth Patel" w:date="2021-11-21T17:10:00Z" w:id="470"/>
          <w:rFonts w:ascii="Arial" w:hAnsi="Arial" w:eastAsia="Arial" w:cs="Arial"/>
          <w:b/>
          <w:sz w:val="25"/>
          <w:szCs w:val="25"/>
        </w:rPr>
      </w:pPr>
    </w:p>
    <w:p w:rsidR="008F2A34" w:rsidRDefault="00FD5A74" w14:paraId="5001BBC3" w14:textId="39930CD3">
      <w:pPr>
        <w:ind w:left="0"/>
        <w:rPr>
          <w:rFonts w:ascii="Arial" w:hAnsi="Arial" w:eastAsia="Arial" w:cs="Arial"/>
          <w:b/>
          <w:sz w:val="25"/>
          <w:szCs w:val="25"/>
        </w:rPr>
      </w:pPr>
      <w:r>
        <w:rPr>
          <w:rFonts w:ascii="Arial" w:hAnsi="Arial" w:eastAsia="Arial" w:cs="Arial"/>
          <w:b/>
          <w:sz w:val="25"/>
          <w:szCs w:val="25"/>
        </w:rPr>
        <w:t>Testing Phase</w:t>
      </w:r>
    </w:p>
    <w:p w:rsidR="008F2A34" w:rsidDel="00E01521" w:rsidP="003A3918" w:rsidRDefault="00FD5A74" w14:paraId="6D8CFE28" w14:textId="77777777">
      <w:pPr>
        <w:ind w:left="0"/>
        <w:rPr>
          <w:del w:author="Parth Patel" w:date="2021-11-21T17:08:00Z" w:id="471"/>
        </w:rPr>
        <w:pPrChange w:author="Parth Patel" w:date="2021-11-21T17:10:00Z" w:id="472">
          <w:pPr>
            <w:pStyle w:val="Heading2"/>
            <w:widowControl w:val="0"/>
            <w:spacing w:before="0" w:after="240" w:line="240" w:lineRule="auto"/>
          </w:pPr>
        </w:pPrChange>
      </w:pPr>
      <w:bookmarkStart w:name="_heading=h.t85jbqiti6kr" w:colFirst="0" w:colLast="0" w:id="473"/>
      <w:bookmarkEnd w:id="473"/>
      <w:r>
        <w:rPr>
          <w:noProof/>
        </w:rPr>
        <w:drawing>
          <wp:inline distT="114300" distB="114300" distL="114300" distR="114300" wp14:anchorId="3DF5E897" wp14:editId="1DE8B8BB">
            <wp:extent cx="5943600" cy="8636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863600"/>
                    </a:xfrm>
                    <a:prstGeom prst="rect">
                      <a:avLst/>
                    </a:prstGeom>
                    <a:ln/>
                  </pic:spPr>
                </pic:pic>
              </a:graphicData>
            </a:graphic>
          </wp:inline>
        </w:drawing>
      </w:r>
    </w:p>
    <w:p w:rsidR="008F2A34" w:rsidDel="00E01521" w:rsidP="003A3918" w:rsidRDefault="00FD5A74" w14:paraId="54FF27F6" w14:textId="087F8B8B">
      <w:pPr>
        <w:ind w:left="0"/>
        <w:rPr>
          <w:del w:author="Parth Patel" w:date="2021-11-21T17:08:00Z" w:id="474"/>
          <w:u w:val="single"/>
        </w:rPr>
        <w:pPrChange w:author="Parth Patel" w:date="2021-11-21T17:10:00Z" w:id="475">
          <w:pPr>
            <w:pStyle w:val="Heading2"/>
            <w:widowControl w:val="0"/>
            <w:spacing w:before="0" w:after="240" w:line="240" w:lineRule="auto"/>
          </w:pPr>
        </w:pPrChange>
      </w:pPr>
      <w:bookmarkStart w:name="_heading=h.v5vkraompfw0" w:colFirst="0" w:colLast="0" w:id="476"/>
      <w:bookmarkEnd w:id="476"/>
      <w:del w:author="Parth Patel" w:date="2021-11-21T17:08:00Z" w:id="477">
        <w:r w:rsidDel="00E01521">
          <w:br w:type="page"/>
        </w:r>
      </w:del>
    </w:p>
    <w:p w:rsidR="00E01521" w:rsidP="00FF258E" w:rsidRDefault="00E01521" w14:paraId="4A4503BD" w14:textId="77777777">
      <w:pPr>
        <w:ind w:left="0"/>
        <w:rPr>
          <w:ins w:author="Parth Patel" w:date="2021-11-21T17:08:00Z" w:id="478"/>
        </w:rPr>
        <w:pPrChange w:author="Parth Patel" w:date="2021-11-21T17:16:00Z" w:id="479">
          <w:pPr>
            <w:pStyle w:val="Heading2"/>
            <w:widowControl w:val="0"/>
            <w:spacing w:before="0" w:after="240" w:line="240" w:lineRule="auto"/>
          </w:pPr>
        </w:pPrChange>
      </w:pPr>
    </w:p>
    <w:p w:rsidR="008F2A34" w:rsidRDefault="00FD5A74" w14:paraId="5BACE3B4" w14:textId="1C036BA3">
      <w:pPr>
        <w:pStyle w:val="Heading2"/>
        <w:widowControl w:val="0"/>
        <w:spacing w:before="0" w:after="240" w:line="240" w:lineRule="auto"/>
        <w:rPr>
          <w:sz w:val="22"/>
          <w:szCs w:val="22"/>
          <w:u w:val="single"/>
        </w:rPr>
      </w:pPr>
      <w:bookmarkStart w:name="_Toc88425538" w:id="480"/>
      <w:r>
        <w:rPr>
          <w:rFonts w:ascii="Arial" w:hAnsi="Arial" w:eastAsia="Arial" w:cs="Arial"/>
          <w:color w:val="000000"/>
          <w:sz w:val="24"/>
          <w:szCs w:val="24"/>
          <w:u w:val="single"/>
        </w:rPr>
        <w:t>Milestones</w:t>
      </w:r>
      <w:bookmarkEnd w:id="480"/>
    </w:p>
    <w:tbl>
      <w:tblPr>
        <w:tblW w:w="8760" w:type="dxa"/>
        <w:tblInd w:w="67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6375"/>
        <w:gridCol w:w="2385"/>
      </w:tblGrid>
      <w:tr w:rsidR="008F2A34" w14:paraId="60EC52B0" w14:textId="77777777">
        <w:trPr>
          <w:trHeight w:val="510"/>
        </w:trPr>
        <w:tc>
          <w:tcPr>
            <w:tcW w:w="6375" w:type="dxa"/>
            <w:shd w:val="clear" w:color="auto" w:fill="auto"/>
            <w:tcMar>
              <w:top w:w="100" w:type="dxa"/>
              <w:left w:w="100" w:type="dxa"/>
              <w:bottom w:w="100" w:type="dxa"/>
              <w:right w:w="100" w:type="dxa"/>
            </w:tcMar>
          </w:tcPr>
          <w:p w:rsidR="008F2A34" w:rsidRDefault="00FD5A74" w14:paraId="12A85A58" w14:textId="77777777">
            <w:pPr>
              <w:widowControl w:val="0"/>
              <w:pBdr>
                <w:top w:val="nil"/>
                <w:left w:val="nil"/>
                <w:bottom w:val="nil"/>
                <w:right w:val="nil"/>
                <w:between w:val="nil"/>
              </w:pBdr>
              <w:spacing w:before="0" w:after="0"/>
              <w:ind w:left="0"/>
              <w:jc w:val="left"/>
              <w:rPr>
                <w:b/>
              </w:rPr>
            </w:pPr>
            <w:r>
              <w:rPr>
                <w:b/>
              </w:rPr>
              <w:t>Deliverables</w:t>
            </w:r>
          </w:p>
        </w:tc>
        <w:tc>
          <w:tcPr>
            <w:tcW w:w="2385" w:type="dxa"/>
            <w:shd w:val="clear" w:color="auto" w:fill="auto"/>
            <w:tcMar>
              <w:top w:w="100" w:type="dxa"/>
              <w:left w:w="100" w:type="dxa"/>
              <w:bottom w:w="100" w:type="dxa"/>
              <w:right w:w="100" w:type="dxa"/>
            </w:tcMar>
          </w:tcPr>
          <w:p w:rsidR="008F2A34" w:rsidRDefault="00FD5A74" w14:paraId="5F9E8F4C" w14:textId="77777777">
            <w:pPr>
              <w:widowControl w:val="0"/>
              <w:pBdr>
                <w:top w:val="nil"/>
                <w:left w:val="nil"/>
                <w:bottom w:val="nil"/>
                <w:right w:val="nil"/>
                <w:between w:val="nil"/>
              </w:pBdr>
              <w:spacing w:before="0" w:after="0"/>
              <w:ind w:left="0"/>
              <w:jc w:val="left"/>
              <w:rPr>
                <w:b/>
              </w:rPr>
            </w:pPr>
            <w:r>
              <w:rPr>
                <w:b/>
              </w:rPr>
              <w:t>Date</w:t>
            </w:r>
          </w:p>
        </w:tc>
      </w:tr>
      <w:tr w:rsidR="008F2A34" w14:paraId="76A83282" w14:textId="77777777">
        <w:tc>
          <w:tcPr>
            <w:tcW w:w="6375" w:type="dxa"/>
            <w:shd w:val="clear" w:color="auto" w:fill="auto"/>
            <w:tcMar>
              <w:top w:w="100" w:type="dxa"/>
              <w:left w:w="100" w:type="dxa"/>
              <w:bottom w:w="100" w:type="dxa"/>
              <w:right w:w="100" w:type="dxa"/>
            </w:tcMar>
          </w:tcPr>
          <w:p w:rsidR="008F2A34" w:rsidRDefault="00FD5A74" w14:paraId="652D2258" w14:textId="77777777">
            <w:pPr>
              <w:widowControl w:val="0"/>
              <w:pBdr>
                <w:top w:val="nil"/>
                <w:left w:val="nil"/>
                <w:bottom w:val="nil"/>
                <w:right w:val="nil"/>
                <w:between w:val="nil"/>
              </w:pBdr>
              <w:spacing w:before="0" w:after="0"/>
              <w:ind w:left="0"/>
              <w:jc w:val="left"/>
            </w:pPr>
            <w:r>
              <w:t>Players will be able to connect to the server and move around in the level, basic collision detection i.e. bumping into players and walls</w:t>
            </w:r>
          </w:p>
        </w:tc>
        <w:tc>
          <w:tcPr>
            <w:tcW w:w="2385" w:type="dxa"/>
            <w:shd w:val="clear" w:color="auto" w:fill="auto"/>
            <w:tcMar>
              <w:top w:w="100" w:type="dxa"/>
              <w:left w:w="100" w:type="dxa"/>
              <w:bottom w:w="100" w:type="dxa"/>
              <w:right w:w="100" w:type="dxa"/>
            </w:tcMar>
          </w:tcPr>
          <w:p w:rsidR="008F2A34" w:rsidRDefault="00FD5A74" w14:paraId="0F8B8634" w14:textId="77777777">
            <w:pPr>
              <w:widowControl w:val="0"/>
              <w:pBdr>
                <w:top w:val="nil"/>
                <w:left w:val="nil"/>
                <w:bottom w:val="nil"/>
                <w:right w:val="nil"/>
                <w:between w:val="nil"/>
              </w:pBdr>
              <w:spacing w:before="0" w:after="0"/>
              <w:ind w:left="0"/>
              <w:jc w:val="left"/>
            </w:pPr>
            <w:r>
              <w:t>10/18/2021</w:t>
            </w:r>
          </w:p>
        </w:tc>
      </w:tr>
      <w:tr w:rsidR="008F2A34" w14:paraId="53BF55D9" w14:textId="77777777">
        <w:trPr>
          <w:trHeight w:val="510"/>
        </w:trPr>
        <w:tc>
          <w:tcPr>
            <w:tcW w:w="6375" w:type="dxa"/>
            <w:shd w:val="clear" w:color="auto" w:fill="auto"/>
            <w:tcMar>
              <w:top w:w="100" w:type="dxa"/>
              <w:left w:w="100" w:type="dxa"/>
              <w:bottom w:w="100" w:type="dxa"/>
              <w:right w:w="100" w:type="dxa"/>
            </w:tcMar>
          </w:tcPr>
          <w:p w:rsidR="008F2A34" w:rsidRDefault="00FD5A74" w14:paraId="2DA69938" w14:textId="77777777">
            <w:pPr>
              <w:widowControl w:val="0"/>
              <w:pBdr>
                <w:top w:val="nil"/>
                <w:left w:val="nil"/>
                <w:bottom w:val="nil"/>
                <w:right w:val="nil"/>
                <w:between w:val="nil"/>
              </w:pBdr>
              <w:spacing w:before="0" w:after="0"/>
              <w:ind w:left="0"/>
              <w:jc w:val="left"/>
            </w:pPr>
            <w:r>
              <w:t xml:space="preserve">The player will be able to use weapons, the levels will have traps and monsters that the player will be able to fight. </w:t>
            </w:r>
          </w:p>
          <w:p w:rsidR="008F2A34" w:rsidRDefault="00FD5A74" w14:paraId="6B50B3B6" w14:textId="77777777">
            <w:pPr>
              <w:widowControl w:val="0"/>
              <w:pBdr>
                <w:top w:val="nil"/>
                <w:left w:val="nil"/>
                <w:bottom w:val="nil"/>
                <w:right w:val="nil"/>
                <w:between w:val="nil"/>
              </w:pBdr>
              <w:spacing w:before="0" w:after="0"/>
              <w:ind w:left="0"/>
              <w:jc w:val="left"/>
            </w:pPr>
            <w:r>
              <w:t>The player will be able to view their health, how much ammo they have, etc. The player will also be able to chat in-game.</w:t>
            </w:r>
          </w:p>
        </w:tc>
        <w:tc>
          <w:tcPr>
            <w:tcW w:w="2385" w:type="dxa"/>
            <w:shd w:val="clear" w:color="auto" w:fill="auto"/>
            <w:tcMar>
              <w:top w:w="100" w:type="dxa"/>
              <w:left w:w="100" w:type="dxa"/>
              <w:bottom w:w="100" w:type="dxa"/>
              <w:right w:w="100" w:type="dxa"/>
            </w:tcMar>
          </w:tcPr>
          <w:p w:rsidR="008F2A34" w:rsidRDefault="00FD5A74" w14:paraId="120B3A11" w14:textId="77777777">
            <w:pPr>
              <w:widowControl w:val="0"/>
              <w:pBdr>
                <w:top w:val="nil"/>
                <w:left w:val="nil"/>
                <w:bottom w:val="nil"/>
                <w:right w:val="nil"/>
                <w:between w:val="nil"/>
              </w:pBdr>
              <w:spacing w:before="0" w:after="0"/>
              <w:ind w:left="0"/>
              <w:jc w:val="left"/>
            </w:pPr>
            <w:r>
              <w:t>11/1/2021</w:t>
            </w:r>
          </w:p>
        </w:tc>
      </w:tr>
      <w:tr w:rsidR="008F2A34" w14:paraId="4A0AD74B" w14:textId="77777777">
        <w:tc>
          <w:tcPr>
            <w:tcW w:w="6375" w:type="dxa"/>
            <w:shd w:val="clear" w:color="auto" w:fill="auto"/>
            <w:tcMar>
              <w:top w:w="100" w:type="dxa"/>
              <w:left w:w="100" w:type="dxa"/>
              <w:bottom w:w="100" w:type="dxa"/>
              <w:right w:w="100" w:type="dxa"/>
            </w:tcMar>
          </w:tcPr>
          <w:p w:rsidR="008F2A34" w:rsidRDefault="00FD5A74" w14:paraId="6E4D3E18" w14:textId="77777777">
            <w:pPr>
              <w:widowControl w:val="0"/>
              <w:pBdr>
                <w:top w:val="nil"/>
                <w:left w:val="nil"/>
                <w:bottom w:val="nil"/>
                <w:right w:val="nil"/>
                <w:between w:val="nil"/>
              </w:pBdr>
              <w:spacing w:before="0" w:after="0"/>
              <w:ind w:left="0"/>
              <w:jc w:val="left"/>
            </w:pPr>
            <w:r>
              <w:t>Basic level editor implementation and user WAD data loading. Users enter a lobby before starting the game.</w:t>
            </w:r>
          </w:p>
        </w:tc>
        <w:tc>
          <w:tcPr>
            <w:tcW w:w="2385" w:type="dxa"/>
            <w:shd w:val="clear" w:color="auto" w:fill="auto"/>
            <w:tcMar>
              <w:top w:w="100" w:type="dxa"/>
              <w:left w:w="100" w:type="dxa"/>
              <w:bottom w:w="100" w:type="dxa"/>
              <w:right w:w="100" w:type="dxa"/>
            </w:tcMar>
          </w:tcPr>
          <w:p w:rsidR="008F2A34" w:rsidRDefault="00FD5A74" w14:paraId="24541DE0" w14:textId="77777777">
            <w:pPr>
              <w:widowControl w:val="0"/>
              <w:pBdr>
                <w:top w:val="nil"/>
                <w:left w:val="nil"/>
                <w:bottom w:val="nil"/>
                <w:right w:val="nil"/>
                <w:between w:val="nil"/>
              </w:pBdr>
              <w:spacing w:before="0" w:after="0"/>
              <w:ind w:left="0"/>
              <w:jc w:val="left"/>
            </w:pPr>
            <w:r>
              <w:t>11/15/2021</w:t>
            </w:r>
          </w:p>
        </w:tc>
      </w:tr>
      <w:tr w:rsidR="008F2A34" w14:paraId="3B730A68" w14:textId="77777777">
        <w:tc>
          <w:tcPr>
            <w:tcW w:w="6375" w:type="dxa"/>
            <w:shd w:val="clear" w:color="auto" w:fill="auto"/>
            <w:tcMar>
              <w:top w:w="100" w:type="dxa"/>
              <w:left w:w="100" w:type="dxa"/>
              <w:bottom w:w="100" w:type="dxa"/>
              <w:right w:w="100" w:type="dxa"/>
            </w:tcMar>
          </w:tcPr>
          <w:p w:rsidR="008F2A34" w:rsidRDefault="00FD5A74" w14:paraId="1CF22593" w14:textId="77777777">
            <w:pPr>
              <w:widowControl w:val="0"/>
              <w:pBdr>
                <w:top w:val="nil"/>
                <w:left w:val="nil"/>
                <w:bottom w:val="nil"/>
                <w:right w:val="nil"/>
                <w:between w:val="nil"/>
              </w:pBdr>
              <w:spacing w:before="0" w:after="0"/>
              <w:ind w:left="0"/>
              <w:jc w:val="left"/>
            </w:pPr>
            <w:r>
              <w:t>Space Crucible will be fully developed with all its features</w:t>
            </w:r>
          </w:p>
        </w:tc>
        <w:tc>
          <w:tcPr>
            <w:tcW w:w="2385" w:type="dxa"/>
            <w:shd w:val="clear" w:color="auto" w:fill="auto"/>
            <w:tcMar>
              <w:top w:w="100" w:type="dxa"/>
              <w:left w:w="100" w:type="dxa"/>
              <w:bottom w:w="100" w:type="dxa"/>
              <w:right w:w="100" w:type="dxa"/>
            </w:tcMar>
          </w:tcPr>
          <w:p w:rsidR="008F2A34" w:rsidRDefault="00FD5A74" w14:paraId="10983D44" w14:textId="77777777">
            <w:pPr>
              <w:widowControl w:val="0"/>
              <w:pBdr>
                <w:top w:val="nil"/>
                <w:left w:val="nil"/>
                <w:bottom w:val="nil"/>
                <w:right w:val="nil"/>
                <w:between w:val="nil"/>
              </w:pBdr>
              <w:spacing w:before="0" w:after="0"/>
              <w:ind w:left="0"/>
              <w:jc w:val="left"/>
            </w:pPr>
            <w:r>
              <w:t>12/06/2021</w:t>
            </w:r>
          </w:p>
        </w:tc>
      </w:tr>
    </w:tbl>
    <w:p w:rsidR="008F2A34" w:rsidDel="00FF258E" w:rsidP="003A3918" w:rsidRDefault="008F2A34" w14:paraId="4763142B" w14:textId="77777777">
      <w:pPr>
        <w:ind w:left="0"/>
        <w:rPr>
          <w:del w:author="Parth Patel" w:date="2021-11-21T17:16:00Z" w:id="481"/>
        </w:rPr>
        <w:pPrChange w:author="Parth Patel" w:date="2021-11-21T17:10:00Z" w:id="482">
          <w:pPr/>
        </w:pPrChange>
      </w:pPr>
    </w:p>
    <w:p w:rsidR="008F2A34" w:rsidP="003A3918" w:rsidRDefault="008F2A34" w14:paraId="3F098E09" w14:textId="77777777">
      <w:pPr>
        <w:ind w:left="0"/>
        <w:pPrChange w:author="Parth Patel" w:date="2021-11-21T17:10:00Z" w:id="483">
          <w:pPr/>
        </w:pPrChange>
      </w:pPr>
    </w:p>
    <w:p w:rsidR="008F2A34" w:rsidRDefault="00FD5A74" w14:paraId="6C9AD5FE" w14:textId="77777777">
      <w:pPr>
        <w:pStyle w:val="Heading2"/>
        <w:spacing w:line="240" w:lineRule="auto"/>
      </w:pPr>
      <w:bookmarkStart w:name="_Toc88425539" w:id="484"/>
      <w:r>
        <w:rPr>
          <w:rFonts w:ascii="Arial" w:hAnsi="Arial" w:eastAsia="Arial" w:cs="Arial"/>
          <w:color w:val="000000"/>
          <w:sz w:val="24"/>
          <w:szCs w:val="24"/>
          <w:u w:val="single"/>
        </w:rPr>
        <w:t>Development Environment</w:t>
      </w:r>
      <w:bookmarkEnd w:id="484"/>
    </w:p>
    <w:p w:rsidR="008F2A34" w:rsidRDefault="00FD5A74" w14:paraId="0B10729A" w14:textId="77777777">
      <w:pPr>
        <w:ind w:left="0"/>
        <w:rPr>
          <w:rFonts w:ascii="Arial" w:hAnsi="Arial" w:eastAsia="Arial" w:cs="Arial"/>
          <w:b/>
        </w:rPr>
      </w:pPr>
      <w:r>
        <w:rPr>
          <w:rFonts w:ascii="Arial" w:hAnsi="Arial" w:eastAsia="Arial" w:cs="Arial"/>
          <w:b/>
        </w:rPr>
        <w:t xml:space="preserve">Required Hardware </w:t>
      </w:r>
    </w:p>
    <w:p w:rsidR="008F2A34" w:rsidRDefault="00FD5A74" w14:paraId="11094535" w14:textId="72BE38FC">
      <w:pPr>
        <w:ind w:left="720"/>
      </w:pPr>
      <w:del w:author="Parth Patel" w:date="2021-11-21T23:28:00Z" w:id="485">
        <w:r w:rsidDel="00AB5109">
          <w:delText>There is no specific hardware required to develop the project</w:delText>
        </w:r>
      </w:del>
      <w:ins w:author="Parth Patel" w:date="2021-11-21T23:28:00Z" w:id="486">
        <w:r w:rsidR="00AB5109">
          <w:t xml:space="preserve">We will </w:t>
        </w:r>
      </w:ins>
      <w:ins w:author="Parth Patel" w:date="2021-11-21T23:33:00Z" w:id="487">
        <w:r w:rsidR="00D735A7">
          <w:t xml:space="preserve">need </w:t>
        </w:r>
        <w:r w:rsidR="001B69E0">
          <w:t>computers</w:t>
        </w:r>
        <w:r w:rsidR="00D735A7">
          <w:t xml:space="preserve"> that have </w:t>
        </w:r>
      </w:ins>
      <w:ins w:author="Parth Patel" w:date="2021-11-21T23:28:00Z" w:id="488">
        <w:r w:rsidR="00AB5109">
          <w:t>Windows, Linux, and ma</w:t>
        </w:r>
      </w:ins>
      <w:ins w:author="Parth Patel" w:date="2021-11-21T23:29:00Z" w:id="489">
        <w:r w:rsidR="00AB5109">
          <w:t>cOS</w:t>
        </w:r>
      </w:ins>
      <w:ins w:author="Parth Patel" w:date="2021-11-21T23:33:00Z" w:id="490">
        <w:r w:rsidR="00D735A7">
          <w:t xml:space="preserve"> </w:t>
        </w:r>
        <w:r w:rsidR="001B69E0">
          <w:t>in them because we will be testing on those OSes.</w:t>
        </w:r>
      </w:ins>
    </w:p>
    <w:p w:rsidR="008F2A34" w:rsidRDefault="008F2A34" w14:paraId="2BB0ABC4" w14:textId="77777777">
      <w:pPr>
        <w:ind w:left="720"/>
        <w:rPr>
          <w:rFonts w:ascii="Arial" w:hAnsi="Arial" w:eastAsia="Arial" w:cs="Arial"/>
        </w:rPr>
      </w:pPr>
    </w:p>
    <w:p w:rsidR="008F2A34" w:rsidRDefault="00FD5A74" w14:paraId="33BA49CF" w14:textId="77777777">
      <w:pPr>
        <w:ind w:left="0"/>
        <w:rPr>
          <w:rFonts w:ascii="Arial" w:hAnsi="Arial" w:eastAsia="Arial" w:cs="Arial"/>
          <w:b/>
        </w:rPr>
      </w:pPr>
      <w:r>
        <w:rPr>
          <w:rFonts w:ascii="Arial" w:hAnsi="Arial" w:eastAsia="Arial" w:cs="Arial"/>
          <w:b/>
        </w:rPr>
        <w:t xml:space="preserve">Required Software </w:t>
      </w:r>
    </w:p>
    <w:p w:rsidR="008F2A34" w:rsidRDefault="00FD5A74" w14:paraId="0CAE483E" w14:textId="41209778">
      <w:pPr>
        <w:ind w:left="0"/>
        <w:rPr>
          <w:ins w:author="Parth Patel" w:date="2021-11-19T23:46:00Z" w:id="491"/>
        </w:rPr>
      </w:pPr>
      <w:r>
        <w:rPr>
          <w:b/>
        </w:rPr>
        <w:tab/>
      </w:r>
      <w:del w:author="Parth Patel" w:date="2021-11-21T16:12:00Z" w:id="492">
        <w:r w:rsidDel="00777487">
          <w:rPr>
            <w:highlight w:val="white"/>
          </w:rPr>
          <w:delText>libGDX</w:delText>
        </w:r>
      </w:del>
      <w:ins w:author="Parth Patel" w:date="2021-11-21T16:12:00Z" w:id="493">
        <w:r w:rsidR="00777487">
          <w:rPr>
            <w:highlight w:val="white"/>
          </w:rPr>
          <w:t>LibGDX.</w:t>
        </w:r>
      </w:ins>
      <w:r>
        <w:rPr>
          <w:highlight w:val="white"/>
        </w:rPr>
        <w:t xml:space="preserve"> setup tool</w:t>
      </w:r>
    </w:p>
    <w:p w:rsidR="005740F8" w:rsidRDefault="005740F8" w14:paraId="1E9A7357" w14:textId="67F1AA10">
      <w:pPr>
        <w:ind w:left="0"/>
        <w:rPr>
          <w:ins w:author="Isaac C Colon" w:date="2021-11-21T21:25:00Z" w:id="494"/>
          <w:sz w:val="20"/>
          <w:szCs w:val="20"/>
        </w:rPr>
      </w:pPr>
      <w:ins w:author="Parth Patel" w:date="2021-11-19T23:46:00Z" w:id="495">
        <w:r>
          <w:tab/>
        </w:r>
        <w:r>
          <w:t>Kryonet library</w:t>
        </w:r>
      </w:ins>
    </w:p>
    <w:p w:rsidR="45ABAB65" w:rsidP="39217495" w:rsidRDefault="45ABAB65" w14:paraId="29C6F1A3" w14:textId="594F7C1B">
      <w:pPr>
        <w:ind w:left="0"/>
      </w:pPr>
      <w:ins w:author="Isaac C Colon" w:date="2021-11-21T21:25:00Z" w:id="496">
        <w:r>
          <w:tab/>
        </w:r>
        <w:proofErr w:type="spellStart"/>
        <w:r w:rsidRPr="39217495">
          <w:t>Doomstruct</w:t>
        </w:r>
        <w:proofErr w:type="spellEnd"/>
        <w:r w:rsidRPr="39217495">
          <w:t xml:space="preserve"> library</w:t>
        </w:r>
      </w:ins>
    </w:p>
    <w:p w:rsidR="008F2A34" w:rsidRDefault="008F2A34" w14:paraId="1516354A" w14:textId="77777777">
      <w:pPr>
        <w:ind w:left="720"/>
        <w:rPr>
          <w:rFonts w:ascii="Arial" w:hAnsi="Arial" w:eastAsia="Arial" w:cs="Arial"/>
        </w:rPr>
      </w:pPr>
    </w:p>
    <w:p w:rsidR="008F2A34" w:rsidRDefault="00FD5A74" w14:paraId="1007054B" w14:textId="77777777">
      <w:pPr>
        <w:ind w:left="0"/>
        <w:rPr>
          <w:rFonts w:ascii="Arial" w:hAnsi="Arial" w:eastAsia="Arial" w:cs="Arial"/>
          <w:b/>
        </w:rPr>
      </w:pPr>
      <w:r>
        <w:rPr>
          <w:rFonts w:ascii="Arial" w:hAnsi="Arial" w:eastAsia="Arial" w:cs="Arial"/>
          <w:b/>
        </w:rPr>
        <w:t xml:space="preserve">Selected IDE </w:t>
      </w:r>
    </w:p>
    <w:p w:rsidR="008F2A34" w:rsidRDefault="00FD5A74" w14:paraId="7862C491" w14:textId="77777777">
      <w:pPr>
        <w:ind w:left="0" w:firstLine="720"/>
      </w:pPr>
      <w:r>
        <w:t>IntelliJ IDEA, Version: 2021.2.2 or higher</w:t>
      </w:r>
    </w:p>
    <w:p w:rsidR="008F2A34" w:rsidRDefault="008F2A34" w14:paraId="001BE2F8" w14:textId="77777777">
      <w:pPr>
        <w:ind w:left="0" w:firstLine="720"/>
        <w:rPr>
          <w:rFonts w:ascii="Arial" w:hAnsi="Arial" w:eastAsia="Arial" w:cs="Arial"/>
        </w:rPr>
      </w:pPr>
    </w:p>
    <w:p w:rsidR="008F2A34" w:rsidRDefault="00FD5A74" w14:paraId="48DEF3F9" w14:textId="77777777">
      <w:pPr>
        <w:ind w:left="0"/>
        <w:rPr>
          <w:rFonts w:ascii="Arial" w:hAnsi="Arial" w:eastAsia="Arial" w:cs="Arial"/>
          <w:b/>
        </w:rPr>
      </w:pPr>
      <w:r>
        <w:rPr>
          <w:rFonts w:ascii="Arial" w:hAnsi="Arial" w:eastAsia="Arial" w:cs="Arial"/>
          <w:b/>
        </w:rPr>
        <w:t xml:space="preserve">Compilers </w:t>
      </w:r>
    </w:p>
    <w:p w:rsidR="008F2A34" w:rsidRDefault="00FD5A74" w14:paraId="2C4273EC" w14:textId="77777777">
      <w:pPr>
        <w:ind w:left="720"/>
      </w:pPr>
      <w:proofErr w:type="spellStart"/>
      <w:r>
        <w:t>Javac</w:t>
      </w:r>
      <w:proofErr w:type="spellEnd"/>
      <w:r>
        <w:t xml:space="preserve"> 1.8</w:t>
      </w:r>
    </w:p>
    <w:p w:rsidR="008F2A34" w:rsidRDefault="008F2A34" w14:paraId="0C65EC25" w14:textId="77777777">
      <w:pPr>
        <w:ind w:left="720"/>
        <w:rPr>
          <w:rFonts w:ascii="Arial" w:hAnsi="Arial" w:eastAsia="Arial" w:cs="Arial"/>
          <w:b/>
        </w:rPr>
      </w:pPr>
    </w:p>
    <w:p w:rsidR="008F2A34" w:rsidRDefault="00FD5A74" w14:paraId="3D20FEE4" w14:textId="77777777">
      <w:pPr>
        <w:ind w:left="0"/>
        <w:rPr>
          <w:rFonts w:ascii="Arial" w:hAnsi="Arial" w:eastAsia="Arial" w:cs="Arial"/>
          <w:b/>
        </w:rPr>
      </w:pPr>
      <w:r>
        <w:rPr>
          <w:rFonts w:ascii="Arial" w:hAnsi="Arial" w:eastAsia="Arial" w:cs="Arial"/>
          <w:b/>
        </w:rPr>
        <w:t>Test Tools</w:t>
      </w:r>
    </w:p>
    <w:p w:rsidR="008F2A34" w:rsidRDefault="00FD5A74" w14:paraId="35DF3431" w14:textId="77777777">
      <w:pPr>
        <w:ind w:left="0"/>
      </w:pPr>
      <w:r>
        <w:rPr>
          <w:rFonts w:ascii="Arial" w:hAnsi="Arial" w:eastAsia="Arial" w:cs="Arial"/>
        </w:rPr>
        <w:tab/>
      </w:r>
      <w:r>
        <w:t>Junit</w:t>
      </w:r>
    </w:p>
    <w:p w:rsidR="008F2A34" w:rsidRDefault="008F2A34" w14:paraId="4EE1FA97" w14:textId="77777777">
      <w:pPr>
        <w:ind w:left="0"/>
        <w:rPr>
          <w:rFonts w:ascii="Arial" w:hAnsi="Arial" w:eastAsia="Arial" w:cs="Arial"/>
        </w:rPr>
      </w:pPr>
    </w:p>
    <w:p w:rsidR="008F2A34" w:rsidRDefault="00FD5A74" w14:paraId="4E5754F0" w14:textId="77777777">
      <w:pPr>
        <w:ind w:left="0"/>
        <w:rPr>
          <w:rFonts w:ascii="Arial" w:hAnsi="Arial" w:eastAsia="Arial" w:cs="Arial"/>
          <w:b/>
        </w:rPr>
      </w:pPr>
      <w:r>
        <w:rPr>
          <w:rFonts w:ascii="Arial" w:hAnsi="Arial" w:eastAsia="Arial" w:cs="Arial"/>
          <w:b/>
        </w:rPr>
        <w:t>Build Tools</w:t>
      </w:r>
    </w:p>
    <w:p w:rsidR="008F2A34" w:rsidRDefault="00FD5A74" w14:paraId="07624C1D" w14:textId="77777777">
      <w:pPr>
        <w:ind w:left="720"/>
      </w:pPr>
      <w:r>
        <w:t>Gradle</w:t>
      </w:r>
    </w:p>
    <w:p w:rsidR="008F2A34" w:rsidRDefault="008F2A34" w14:paraId="610EAE9A" w14:textId="77777777">
      <w:pPr>
        <w:ind w:left="0"/>
      </w:pPr>
    </w:p>
    <w:p w:rsidR="008F2A34" w:rsidRDefault="00FD5A74" w14:paraId="0B4D4162" w14:textId="77777777">
      <w:pPr>
        <w:pStyle w:val="Heading2"/>
        <w:rPr>
          <w:sz w:val="24"/>
          <w:szCs w:val="24"/>
          <w:u w:val="single"/>
        </w:rPr>
      </w:pPr>
      <w:bookmarkStart w:name="_Toc88425540" w:id="497"/>
      <w:r>
        <w:rPr>
          <w:rFonts w:ascii="Arial" w:hAnsi="Arial" w:eastAsia="Arial" w:cs="Arial"/>
          <w:color w:val="000000"/>
          <w:sz w:val="24"/>
          <w:szCs w:val="24"/>
          <w:u w:val="single"/>
        </w:rPr>
        <w:t>Version Control</w:t>
      </w:r>
      <w:bookmarkEnd w:id="497"/>
    </w:p>
    <w:p w:rsidR="008F2A34" w:rsidRDefault="00FD5A74" w14:paraId="2DD2149C" w14:textId="77777777">
      <w:pPr>
        <w:ind w:left="0"/>
      </w:pPr>
      <w:r>
        <w:t>Version Control Tool: Git Repository</w:t>
      </w:r>
    </w:p>
    <w:p w:rsidR="008F2A34" w:rsidRDefault="00FD5A74" w14:paraId="6F6D6D80" w14:textId="14B58BEA">
      <w:pPr>
        <w:ind w:left="0"/>
      </w:pPr>
      <w:r>
        <w:t xml:space="preserve">We are going to use Git Repository for the version control. It is a distributed version control system which means that each developer has the full version history. There are two components of GitHub, </w:t>
      </w:r>
      <w:ins w:author="Parth Patel" w:date="2021-11-21T17:07:00Z" w:id="498">
        <w:r w:rsidR="00DE7C70">
          <w:t>t</w:t>
        </w:r>
      </w:ins>
      <w:del w:author="Parth Patel" w:date="2021-11-21T17:07:00Z" w:id="499">
        <w:r w:rsidDel="00DE7C70">
          <w:delText>T</w:delText>
        </w:r>
      </w:del>
      <w:r>
        <w:t xml:space="preserve">he working directory and </w:t>
      </w:r>
      <w:ins w:author="Parth Patel" w:date="2021-11-21T17:06:00Z" w:id="500">
        <w:r w:rsidR="00CE164D">
          <w:t>t</w:t>
        </w:r>
      </w:ins>
      <w:del w:author="Parth Patel" w:date="2021-11-21T17:06:00Z" w:id="501">
        <w:r w:rsidDel="00CE164D">
          <w:delText>T</w:delText>
        </w:r>
      </w:del>
      <w:r>
        <w:t xml:space="preserve">he </w:t>
      </w:r>
      <w:ins w:author="Parth Patel" w:date="2021-11-21T17:58:00Z" w:id="502">
        <w:r w:rsidR="00B26D1B">
          <w:t>r</w:t>
        </w:r>
      </w:ins>
      <w:del w:author="Parth Patel" w:date="2021-11-21T17:58:00Z" w:id="503">
        <w:r w:rsidDel="00B26D1B">
          <w:delText>R</w:delText>
        </w:r>
      </w:del>
      <w:r>
        <w:t>epository. The working directory consists of the branches that we create and on the ones that we are working on. The repository consists of the staging area and commit</w:t>
      </w:r>
      <w:ins w:author="Parth Patel" w:date="2021-11-21T17:59:00Z" w:id="504">
        <w:r w:rsidR="00131C7E">
          <w:t>s</w:t>
        </w:r>
      </w:ins>
      <w:r>
        <w:t xml:space="preserve"> history. We can use the git add command to stage files in the staffing area. From the staged files</w:t>
      </w:r>
      <w:ins w:author="Parth Patel" w:date="2021-11-21T17:59:00Z" w:id="505">
        <w:r w:rsidR="003431EB">
          <w:t>,</w:t>
        </w:r>
      </w:ins>
      <w:r>
        <w:t xml:space="preserve"> we can choose what file and the changes we wish to commit. The ones that we want to commit can be done using the git commit command. Once the changes are committed, depending on the permissions, the files </w:t>
      </w:r>
      <w:del w:author="Parth Patel" w:date="2021-11-21T17:59:00Z" w:id="506">
        <w:r w:rsidDel="00CA50A0">
          <w:delText>are required to</w:delText>
        </w:r>
      </w:del>
      <w:ins w:author="Parth Patel" w:date="2021-11-21T17:59:00Z" w:id="507">
        <w:r w:rsidR="00CA50A0">
          <w:t>must</w:t>
        </w:r>
      </w:ins>
      <w:r>
        <w:t xml:space="preserve"> be reviewed by peers </w:t>
      </w:r>
      <w:del w:author="Parth Patel" w:date="2021-11-21T17:59:00Z" w:id="508">
        <w:r w:rsidDel="00CA50A0">
          <w:delText xml:space="preserve">that </w:delText>
        </w:r>
      </w:del>
      <w:ins w:author="Parth Patel" w:date="2021-11-21T17:59:00Z" w:id="509">
        <w:r w:rsidR="00CA50A0">
          <w:t xml:space="preserve">who </w:t>
        </w:r>
      </w:ins>
      <w:r>
        <w:t xml:space="preserve">are a part of the project. All the remaining members can then pull the new </w:t>
      </w:r>
      <w:del w:author="Parth Patel" w:date="2021-11-19T23:46:00Z" w:id="510">
        <w:r w:rsidDel="005740F8">
          <w:delText>commits</w:delText>
        </w:r>
      </w:del>
      <w:ins w:author="Parth Patel" w:date="2021-11-19T23:46:00Z" w:id="511">
        <w:r w:rsidR="005740F8">
          <w:t>commits,</w:t>
        </w:r>
      </w:ins>
      <w:r>
        <w:t xml:space="preserve"> and this is when they have the full new version of the project</w:t>
      </w:r>
      <w:ins w:author="Parth Patel" w:date="2021-11-21T18:00:00Z" w:id="512">
        <w:r w:rsidR="00FA4093">
          <w:t>,</w:t>
        </w:r>
      </w:ins>
      <w:r>
        <w:t xml:space="preserve"> which they can now start working on.   </w:t>
      </w:r>
    </w:p>
    <w:p w:rsidR="008F2A34" w:rsidRDefault="008F2A34" w14:paraId="540EB69E" w14:textId="77777777">
      <w:pPr>
        <w:ind w:left="0"/>
        <w:rPr>
          <w:rFonts w:ascii="Arial" w:hAnsi="Arial" w:eastAsia="Arial" w:cs="Arial"/>
          <w:b/>
        </w:rPr>
      </w:pPr>
    </w:p>
    <w:p w:rsidR="008F2A34" w:rsidRDefault="008F2A34" w14:paraId="5380B39F" w14:textId="77777777">
      <w:pPr>
        <w:ind w:left="0"/>
      </w:pPr>
    </w:p>
    <w:sectPr w:rsidR="008F2A34">
      <w:headerReference w:type="default" r:id="rId11"/>
      <w:footerReference w:type="default" r:id="rId1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04B1" w:rsidRDefault="00DD04B1" w14:paraId="68B424FA" w14:textId="77777777">
      <w:pPr>
        <w:spacing w:before="0" w:after="0"/>
      </w:pPr>
      <w:r>
        <w:separator/>
      </w:r>
    </w:p>
  </w:endnote>
  <w:endnote w:type="continuationSeparator" w:id="0">
    <w:p w:rsidR="00DD04B1" w:rsidRDefault="00DD04B1" w14:paraId="09E338ED" w14:textId="77777777">
      <w:pPr>
        <w:spacing w:before="0" w:after="0"/>
      </w:pPr>
      <w:r>
        <w:continuationSeparator/>
      </w:r>
    </w:p>
  </w:endnote>
  <w:endnote w:type="continuationNotice" w:id="1">
    <w:p w:rsidR="00DD04B1" w:rsidRDefault="00DD04B1" w14:paraId="6DE09F78"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2A34" w:rsidRDefault="00FD5A74" w14:paraId="64FE7B17" w14:textId="77777777">
    <w:pPr>
      <w:pBdr>
        <w:top w:val="single" w:color="D9D9D9" w:sz="4" w:space="1"/>
        <w:left w:val="nil"/>
        <w:bottom w:val="nil"/>
        <w:right w:val="nil"/>
        <w:between w:val="nil"/>
      </w:pBdr>
      <w:tabs>
        <w:tab w:val="center" w:pos="4680"/>
        <w:tab w:val="right" w:pos="9360"/>
      </w:tabs>
      <w:spacing w:before="0" w:after="0"/>
      <w:ind w:left="0"/>
      <w:jc w:val="left"/>
      <w:rPr>
        <w:rFonts w:ascii="Calibri" w:hAnsi="Calibri" w:eastAsia="Calibri" w:cs="Calibri"/>
        <w:b/>
        <w:color w:val="000000"/>
        <w:sz w:val="22"/>
        <w:szCs w:val="22"/>
      </w:rPr>
    </w:pPr>
    <w:r>
      <w:rPr>
        <w:rFonts w:ascii="Calibri" w:hAnsi="Calibri" w:eastAsia="Calibri" w:cs="Calibri"/>
        <w:b/>
        <w:color w:val="000000"/>
        <w:sz w:val="22"/>
        <w:szCs w:val="22"/>
      </w:rPr>
      <w:fldChar w:fldCharType="begin"/>
    </w:r>
    <w:r>
      <w:rPr>
        <w:rFonts w:ascii="Calibri" w:hAnsi="Calibri" w:eastAsia="Calibri" w:cs="Calibri"/>
        <w:b/>
        <w:color w:val="000000"/>
        <w:sz w:val="22"/>
        <w:szCs w:val="22"/>
      </w:rPr>
      <w:instrText>PAGE</w:instrText>
    </w:r>
    <w:r>
      <w:rPr>
        <w:rFonts w:ascii="Calibri" w:hAnsi="Calibri" w:eastAsia="Calibri" w:cs="Calibri"/>
        <w:b/>
        <w:color w:val="000000"/>
        <w:sz w:val="22"/>
        <w:szCs w:val="22"/>
      </w:rPr>
      <w:fldChar w:fldCharType="separate"/>
    </w:r>
    <w:r w:rsidR="009F222E">
      <w:rPr>
        <w:rFonts w:ascii="Calibri" w:hAnsi="Calibri" w:eastAsia="Calibri" w:cs="Calibri"/>
        <w:b/>
        <w:noProof/>
        <w:color w:val="000000"/>
        <w:sz w:val="22"/>
        <w:szCs w:val="22"/>
      </w:rPr>
      <w:t>1</w:t>
    </w:r>
    <w:r>
      <w:rPr>
        <w:rFonts w:ascii="Calibri" w:hAnsi="Calibri" w:eastAsia="Calibri" w:cs="Calibri"/>
        <w:b/>
        <w:color w:val="000000"/>
        <w:sz w:val="22"/>
        <w:szCs w:val="22"/>
      </w:rPr>
      <w:fldChar w:fldCharType="end"/>
    </w:r>
    <w:r>
      <w:rPr>
        <w:rFonts w:ascii="Calibri" w:hAnsi="Calibri" w:eastAsia="Calibri" w:cs="Calibri"/>
        <w:b/>
        <w:color w:val="000000"/>
        <w:sz w:val="22"/>
        <w:szCs w:val="22"/>
      </w:rPr>
      <w:t xml:space="preserve"> | </w:t>
    </w:r>
    <w:r>
      <w:rPr>
        <w:rFonts w:ascii="Calibri" w:hAnsi="Calibri" w:eastAsia="Calibri" w:cs="Calibri"/>
        <w:color w:val="7F7F7F"/>
        <w:sz w:val="22"/>
        <w:szCs w:val="22"/>
      </w:rPr>
      <w:t>Page</w:t>
    </w:r>
    <w:r>
      <w:rPr>
        <w:rFonts w:ascii="Calibri" w:hAnsi="Calibri" w:eastAsia="Calibri" w:cs="Calibri"/>
        <w:color w:val="7F7F7F"/>
        <w:sz w:val="22"/>
        <w:szCs w:val="22"/>
      </w:rPr>
      <w:tab/>
    </w:r>
    <w:r>
      <w:rPr>
        <w:rFonts w:ascii="Calibri" w:hAnsi="Calibri" w:eastAsia="Calibri" w:cs="Calibri"/>
        <w:color w:val="7F7F7F"/>
        <w:sz w:val="22"/>
        <w:szCs w:val="22"/>
      </w:rPr>
      <w:tab/>
    </w:r>
    <w:r>
      <w:rPr>
        <w:rFonts w:ascii="Calibri" w:hAnsi="Calibri" w:eastAsia="Calibri" w:cs="Calibri"/>
        <w:color w:val="7F7F7F"/>
        <w:sz w:val="22"/>
        <w:szCs w:val="22"/>
      </w:rPr>
      <w:t>9/3/2021</w:t>
    </w:r>
  </w:p>
  <w:p w:rsidR="008F2A34" w:rsidRDefault="008F2A34" w14:paraId="11C51460" w14:textId="77777777">
    <w:pPr>
      <w:pBdr>
        <w:top w:val="nil"/>
        <w:left w:val="nil"/>
        <w:bottom w:val="nil"/>
        <w:right w:val="nil"/>
        <w:between w:val="nil"/>
      </w:pBdr>
      <w:tabs>
        <w:tab w:val="center" w:pos="4680"/>
        <w:tab w:val="right" w:pos="9360"/>
      </w:tabs>
      <w:spacing w:before="0" w:after="0"/>
      <w:ind w:left="0"/>
      <w:jc w:val="left"/>
      <w:rPr>
        <w:rFonts w:ascii="Calibri" w:hAnsi="Calibri" w:eastAsia="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04B1" w:rsidRDefault="00DD04B1" w14:paraId="1B5029B5" w14:textId="77777777">
      <w:pPr>
        <w:spacing w:before="0" w:after="0"/>
      </w:pPr>
      <w:r>
        <w:separator/>
      </w:r>
    </w:p>
  </w:footnote>
  <w:footnote w:type="continuationSeparator" w:id="0">
    <w:p w:rsidR="00DD04B1" w:rsidRDefault="00DD04B1" w14:paraId="18D26415" w14:textId="77777777">
      <w:pPr>
        <w:spacing w:before="0" w:after="0"/>
      </w:pPr>
      <w:r>
        <w:continuationSeparator/>
      </w:r>
    </w:p>
  </w:footnote>
  <w:footnote w:type="continuationNotice" w:id="1">
    <w:p w:rsidR="00DD04B1" w:rsidRDefault="00DD04B1" w14:paraId="39B397F6"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F2A34" w:rsidRDefault="00FD5A74" w14:paraId="6053DA82" w14:textId="77777777">
    <w:pPr>
      <w:pBdr>
        <w:top w:val="nil"/>
        <w:left w:val="nil"/>
        <w:bottom w:val="nil"/>
        <w:right w:val="nil"/>
        <w:between w:val="nil"/>
      </w:pBdr>
      <w:tabs>
        <w:tab w:val="center" w:pos="4680"/>
        <w:tab w:val="right" w:pos="9360"/>
        <w:tab w:val="center" w:pos="4680"/>
        <w:tab w:val="left" w:pos="9288"/>
        <w:tab w:val="right" w:pos="9360"/>
      </w:tabs>
      <w:spacing w:before="0" w:after="0"/>
      <w:ind w:left="0"/>
      <w:jc w:val="center"/>
      <w:rPr>
        <w:rFonts w:ascii="Arial" w:hAnsi="Arial" w:eastAsia="Arial" w:cs="Arial"/>
        <w:b/>
        <w:smallCaps/>
        <w:color w:val="000000"/>
        <w:sz w:val="18"/>
        <w:szCs w:val="18"/>
      </w:rPr>
    </w:pPr>
    <w:r>
      <w:rPr>
        <w:rFonts w:ascii="Calibri" w:hAnsi="Calibri" w:eastAsia="Calibri" w:cs="Calibri"/>
        <w:noProof/>
        <w:color w:val="000000"/>
        <w:sz w:val="22"/>
        <w:szCs w:val="22"/>
      </w:rPr>
      <w:drawing>
        <wp:inline distT="0" distB="0" distL="0" distR="0" wp14:anchorId="49A477B5" wp14:editId="45912C80">
          <wp:extent cx="1303020" cy="35052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03020" cy="350520"/>
                  </a:xfrm>
                  <a:prstGeom prst="rect">
                    <a:avLst/>
                  </a:prstGeom>
                  <a:ln/>
                </pic:spPr>
              </pic:pic>
            </a:graphicData>
          </a:graphic>
        </wp:inline>
      </w:drawing>
    </w:r>
    <w:r>
      <w:rPr>
        <w:rFonts w:ascii="Calibri" w:hAnsi="Calibri" w:eastAsia="Calibri" w:cs="Calibri"/>
        <w:color w:val="000000"/>
        <w:sz w:val="22"/>
        <w:szCs w:val="22"/>
      </w:rPr>
      <w:tab/>
    </w:r>
    <w:r>
      <w:rPr>
        <w:rFonts w:ascii="Arial" w:hAnsi="Arial" w:eastAsia="Arial" w:cs="Arial"/>
        <w:b/>
        <w:smallCaps/>
        <w:color w:val="000000"/>
        <w:sz w:val="18"/>
        <w:szCs w:val="18"/>
      </w:rPr>
      <w:t>CIS 4398 PROJECTS IN COMPUTER SCIENCE</w:t>
    </w:r>
    <w:r>
      <w:rPr>
        <w:rFonts w:ascii="Calibri" w:hAnsi="Calibri" w:eastAsia="Calibri" w:cs="Calibri"/>
        <w:color w:val="000000"/>
        <w:sz w:val="22"/>
        <w:szCs w:val="22"/>
      </w:rPr>
      <w:tab/>
    </w:r>
    <w:r>
      <w:rPr>
        <w:rFonts w:ascii="Calibri" w:hAnsi="Calibri" w:eastAsia="Calibri" w:cs="Calibri"/>
        <w:color w:val="000000"/>
        <w:sz w:val="22"/>
        <w:szCs w:val="22"/>
      </w:rPr>
      <w:tab/>
    </w:r>
  </w:p>
  <w:p w:rsidR="008F2A34" w:rsidRDefault="00FD5A74" w14:paraId="0BF29DC6" w14:textId="77777777">
    <w:pPr>
      <w:pBdr>
        <w:top w:val="nil"/>
        <w:left w:val="nil"/>
        <w:bottom w:val="nil"/>
        <w:right w:val="nil"/>
        <w:between w:val="nil"/>
      </w:pBdr>
      <w:tabs>
        <w:tab w:val="center" w:pos="4680"/>
        <w:tab w:val="right" w:pos="9360"/>
      </w:tabs>
      <w:spacing w:before="0" w:after="0"/>
      <w:ind w:left="0"/>
      <w:jc w:val="center"/>
      <w:rPr>
        <w:rFonts w:ascii="Calibri" w:hAnsi="Calibri" w:eastAsia="Calibri" w:cs="Calibri"/>
        <w:color w:val="000000"/>
        <w:sz w:val="22"/>
        <w:szCs w:val="22"/>
      </w:rPr>
    </w:pPr>
    <w:r>
      <w:rPr>
        <w:noProof/>
      </w:rPr>
      <mc:AlternateContent>
        <mc:Choice Requires="wps">
          <w:drawing>
            <wp:anchor distT="0" distB="0" distL="0" distR="0" simplePos="0" relativeHeight="251658240" behindDoc="1" locked="0" layoutInCell="1" hidden="0" allowOverlap="1" wp14:anchorId="6D650ADB" wp14:editId="585E6406">
              <wp:simplePos x="0" y="0"/>
              <wp:positionH relativeFrom="column">
                <wp:posOffset>-88899</wp:posOffset>
              </wp:positionH>
              <wp:positionV relativeFrom="paragraph">
                <wp:posOffset>76200</wp:posOffset>
              </wp:positionV>
              <wp:extent cx="6040755" cy="22225"/>
              <wp:effectExtent l="0" t="0" r="0" b="0"/>
              <wp:wrapNone/>
              <wp:docPr id="6" name="Freeform: Shape 6"/>
              <wp:cNvGraphicFramePr/>
              <a:graphic xmlns:a="http://schemas.openxmlformats.org/drawingml/2006/main">
                <a:graphicData uri="http://schemas.microsoft.com/office/word/2010/wordprocessingShape">
                  <wps:wsp>
                    <wps:cNvSpPr/>
                    <wps:spPr>
                      <a:xfrm>
                        <a:off x="2330640" y="3779100"/>
                        <a:ext cx="6030720" cy="1800"/>
                      </a:xfrm>
                      <a:custGeom>
                        <a:avLst/>
                        <a:gdLst/>
                        <a:ahLst/>
                        <a:cxnLst/>
                        <a:rect l="l" t="t" r="r" b="b"/>
                        <a:pathLst>
                          <a:path w="21600" h="21600" extrusionOk="0">
                            <a:moveTo>
                              <a:pt x="0" y="0"/>
                            </a:moveTo>
                            <a:lnTo>
                              <a:pt x="21600" y="2160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w14:anchorId="5D833342">
            <v:shape id="Freeform: Shape 6" style="position:absolute;margin-left:-7pt;margin-top:6pt;width:475.65pt;height:1.75pt;z-index:-251658240;visibility:visible;mso-wrap-style:square;mso-wrap-distance-left:0;mso-wrap-distance-top:0;mso-wrap-distance-right:0;mso-wrap-distance-bottom:0;mso-position-horizontal:absolute;mso-position-horizontal-relative:text;mso-position-vertical:absolute;mso-position-vertical-relative:text;v-text-anchor:middle" coordsize="21600,21600" o:spid="_x0000_s1026" filled="f" path="m,l21600,21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" w14:anchorId="6C88768B">
              <v:stroke startarrowwidth="narrow" startarrowlength="short" endarrowwidth="narrow" endarrowlength="short"/>
              <v:path arrowok="t" o:extrusionok="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C1A5A"/>
    <w:multiLevelType w:val="multilevel"/>
    <w:tmpl w:val="5F244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875863"/>
    <w:multiLevelType w:val="multilevel"/>
    <w:tmpl w:val="307C4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497534"/>
    <w:multiLevelType w:val="multilevel"/>
    <w:tmpl w:val="4F8AE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721C43"/>
    <w:multiLevelType w:val="multilevel"/>
    <w:tmpl w:val="E6B447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35B23C6"/>
    <w:multiLevelType w:val="multilevel"/>
    <w:tmpl w:val="2968E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AF1589"/>
    <w:multiLevelType w:val="hybridMultilevel"/>
    <w:tmpl w:val="19A2B8B6"/>
    <w:lvl w:ilvl="0" w:tplc="04090001">
      <w:start w:val="1"/>
      <w:numFmt w:val="bullet"/>
      <w:lvlText w:val=""/>
      <w:lvlJc w:val="left"/>
      <w:pPr>
        <w:ind w:left="720" w:hanging="360"/>
      </w:pPr>
      <w:rPr>
        <w:rFonts w:hint="default" w:ascii="Symbol" w:hAnsi="Symbol"/>
        <w:u w:val="none"/>
      </w:rPr>
    </w:lvl>
    <w:lvl w:ilvl="1" w:tplc="07800898">
      <w:start w:val="1"/>
      <w:numFmt w:val="bullet"/>
      <w:lvlText w:val="○"/>
      <w:lvlJc w:val="left"/>
      <w:pPr>
        <w:ind w:left="1440" w:hanging="360"/>
      </w:pPr>
      <w:rPr>
        <w:rFonts w:hint="default"/>
        <w:u w:val="none"/>
      </w:rPr>
    </w:lvl>
    <w:lvl w:ilvl="2" w:tplc="FFF2944A">
      <w:start w:val="1"/>
      <w:numFmt w:val="bullet"/>
      <w:lvlText w:val="■"/>
      <w:lvlJc w:val="left"/>
      <w:pPr>
        <w:ind w:left="2160" w:hanging="360"/>
      </w:pPr>
      <w:rPr>
        <w:rFonts w:hint="default"/>
        <w:u w:val="none"/>
      </w:rPr>
    </w:lvl>
    <w:lvl w:ilvl="3" w:tplc="79845244">
      <w:start w:val="1"/>
      <w:numFmt w:val="bullet"/>
      <w:lvlText w:val="●"/>
      <w:lvlJc w:val="left"/>
      <w:pPr>
        <w:ind w:left="2880" w:hanging="360"/>
      </w:pPr>
      <w:rPr>
        <w:rFonts w:hint="default"/>
        <w:u w:val="none"/>
      </w:rPr>
    </w:lvl>
    <w:lvl w:ilvl="4" w:tplc="76203D96">
      <w:start w:val="1"/>
      <w:numFmt w:val="bullet"/>
      <w:lvlText w:val="○"/>
      <w:lvlJc w:val="left"/>
      <w:pPr>
        <w:ind w:left="3600" w:hanging="360"/>
      </w:pPr>
      <w:rPr>
        <w:rFonts w:hint="default"/>
        <w:u w:val="none"/>
      </w:rPr>
    </w:lvl>
    <w:lvl w:ilvl="5" w:tplc="12BE79E8">
      <w:start w:val="1"/>
      <w:numFmt w:val="bullet"/>
      <w:lvlText w:val="■"/>
      <w:lvlJc w:val="left"/>
      <w:pPr>
        <w:ind w:left="4320" w:hanging="360"/>
      </w:pPr>
      <w:rPr>
        <w:rFonts w:hint="default"/>
        <w:u w:val="none"/>
      </w:rPr>
    </w:lvl>
    <w:lvl w:ilvl="6" w:tplc="4F42106E">
      <w:start w:val="1"/>
      <w:numFmt w:val="bullet"/>
      <w:lvlText w:val="●"/>
      <w:lvlJc w:val="left"/>
      <w:pPr>
        <w:ind w:left="5040" w:hanging="360"/>
      </w:pPr>
      <w:rPr>
        <w:rFonts w:hint="default"/>
        <w:u w:val="none"/>
      </w:rPr>
    </w:lvl>
    <w:lvl w:ilvl="7" w:tplc="901E3442">
      <w:start w:val="1"/>
      <w:numFmt w:val="bullet"/>
      <w:lvlText w:val="○"/>
      <w:lvlJc w:val="left"/>
      <w:pPr>
        <w:ind w:left="5760" w:hanging="360"/>
      </w:pPr>
      <w:rPr>
        <w:rFonts w:hint="default"/>
        <w:u w:val="none"/>
      </w:rPr>
    </w:lvl>
    <w:lvl w:ilvl="8" w:tplc="366650F4">
      <w:start w:val="1"/>
      <w:numFmt w:val="bullet"/>
      <w:lvlText w:val="■"/>
      <w:lvlJc w:val="left"/>
      <w:pPr>
        <w:ind w:left="6480" w:hanging="360"/>
      </w:pPr>
      <w:rPr>
        <w:rFonts w:hint="default"/>
        <w:u w:val="none"/>
      </w:rPr>
    </w:lvl>
  </w:abstractNum>
  <w:abstractNum w:abstractNumId="6" w15:restartNumberingAfterBreak="0">
    <w:nsid w:val="54BA27C9"/>
    <w:multiLevelType w:val="hybridMultilevel"/>
    <w:tmpl w:val="71461622"/>
    <w:lvl w:ilvl="0" w:tplc="04090001">
      <w:start w:val="1"/>
      <w:numFmt w:val="bullet"/>
      <w:lvlText w:val=""/>
      <w:lvlJc w:val="left"/>
      <w:pPr>
        <w:ind w:left="720" w:hanging="360"/>
      </w:pPr>
      <w:rPr>
        <w:rFonts w:hint="default" w:ascii="Symbol" w:hAnsi="Symbol"/>
        <w:u w:val="none"/>
      </w:rPr>
    </w:lvl>
    <w:lvl w:ilvl="1" w:tplc="FFFFFFFF">
      <w:start w:val="1"/>
      <w:numFmt w:val="bullet"/>
      <w:lvlText w:val="○"/>
      <w:lvlJc w:val="left"/>
      <w:pPr>
        <w:ind w:left="1440" w:hanging="360"/>
      </w:pPr>
      <w:rPr>
        <w:rFonts w:hint="default"/>
        <w:u w:val="none"/>
      </w:rPr>
    </w:lvl>
    <w:lvl w:ilvl="2" w:tplc="FFFFFFFF">
      <w:start w:val="1"/>
      <w:numFmt w:val="bullet"/>
      <w:lvlText w:val="■"/>
      <w:lvlJc w:val="left"/>
      <w:pPr>
        <w:ind w:left="2160" w:hanging="360"/>
      </w:pPr>
      <w:rPr>
        <w:rFonts w:hint="default"/>
        <w:u w:val="none"/>
      </w:rPr>
    </w:lvl>
    <w:lvl w:ilvl="3" w:tplc="FFFFFFFF">
      <w:start w:val="1"/>
      <w:numFmt w:val="bullet"/>
      <w:lvlText w:val="●"/>
      <w:lvlJc w:val="left"/>
      <w:pPr>
        <w:ind w:left="2880" w:hanging="360"/>
      </w:pPr>
      <w:rPr>
        <w:rFonts w:hint="default"/>
        <w:u w:val="none"/>
      </w:rPr>
    </w:lvl>
    <w:lvl w:ilvl="4" w:tplc="FFFFFFFF">
      <w:start w:val="1"/>
      <w:numFmt w:val="bullet"/>
      <w:lvlText w:val="○"/>
      <w:lvlJc w:val="left"/>
      <w:pPr>
        <w:ind w:left="3600" w:hanging="360"/>
      </w:pPr>
      <w:rPr>
        <w:rFonts w:hint="default"/>
        <w:u w:val="none"/>
      </w:rPr>
    </w:lvl>
    <w:lvl w:ilvl="5" w:tplc="FFFFFFFF">
      <w:start w:val="1"/>
      <w:numFmt w:val="bullet"/>
      <w:lvlText w:val="■"/>
      <w:lvlJc w:val="left"/>
      <w:pPr>
        <w:ind w:left="4320" w:hanging="360"/>
      </w:pPr>
      <w:rPr>
        <w:rFonts w:hint="default"/>
        <w:u w:val="none"/>
      </w:rPr>
    </w:lvl>
    <w:lvl w:ilvl="6" w:tplc="FFFFFFFF">
      <w:start w:val="1"/>
      <w:numFmt w:val="bullet"/>
      <w:lvlText w:val="●"/>
      <w:lvlJc w:val="left"/>
      <w:pPr>
        <w:ind w:left="5040" w:hanging="360"/>
      </w:pPr>
      <w:rPr>
        <w:rFonts w:hint="default"/>
        <w:u w:val="none"/>
      </w:rPr>
    </w:lvl>
    <w:lvl w:ilvl="7" w:tplc="FFFFFFFF">
      <w:start w:val="1"/>
      <w:numFmt w:val="bullet"/>
      <w:lvlText w:val="○"/>
      <w:lvlJc w:val="left"/>
      <w:pPr>
        <w:ind w:left="5760" w:hanging="360"/>
      </w:pPr>
      <w:rPr>
        <w:rFonts w:hint="default"/>
        <w:u w:val="none"/>
      </w:rPr>
    </w:lvl>
    <w:lvl w:ilvl="8" w:tplc="FFFFFFFF">
      <w:start w:val="1"/>
      <w:numFmt w:val="bullet"/>
      <w:lvlText w:val="■"/>
      <w:lvlJc w:val="left"/>
      <w:pPr>
        <w:ind w:left="6480" w:hanging="360"/>
      </w:pPr>
      <w:rPr>
        <w:rFonts w:hint="default"/>
        <w:u w:val="none"/>
      </w:rPr>
    </w:lvl>
  </w:abstractNum>
  <w:abstractNum w:abstractNumId="7" w15:restartNumberingAfterBreak="0">
    <w:nsid w:val="613C78F6"/>
    <w:multiLevelType w:val="multilevel"/>
    <w:tmpl w:val="6CA0A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7"/>
  </w:num>
  <w:num w:numId="4">
    <w:abstractNumId w:val="1"/>
  </w:num>
  <w:num w:numId="5">
    <w:abstractNumId w:val="2"/>
  </w:num>
  <w:num w:numId="6">
    <w:abstractNumId w:val="4"/>
  </w:num>
  <w:num w:numId="7">
    <w:abstractNumId w:val="5"/>
  </w:num>
  <w:num w:numId="8">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tru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A34"/>
    <w:rsid w:val="00011EC7"/>
    <w:rsid w:val="00013A20"/>
    <w:rsid w:val="000208BE"/>
    <w:rsid w:val="00023D15"/>
    <w:rsid w:val="00025EC6"/>
    <w:rsid w:val="00030C81"/>
    <w:rsid w:val="000342F4"/>
    <w:rsid w:val="00043066"/>
    <w:rsid w:val="000442C6"/>
    <w:rsid w:val="00045102"/>
    <w:rsid w:val="00072DEE"/>
    <w:rsid w:val="00086C5E"/>
    <w:rsid w:val="00090833"/>
    <w:rsid w:val="000A0955"/>
    <w:rsid w:val="000F1F00"/>
    <w:rsid w:val="00108BE0"/>
    <w:rsid w:val="00131C7E"/>
    <w:rsid w:val="00156EB5"/>
    <w:rsid w:val="00157FCE"/>
    <w:rsid w:val="001761FA"/>
    <w:rsid w:val="001808B6"/>
    <w:rsid w:val="001A610E"/>
    <w:rsid w:val="001B69E0"/>
    <w:rsid w:val="001C07D8"/>
    <w:rsid w:val="001D1C74"/>
    <w:rsid w:val="002007A1"/>
    <w:rsid w:val="00227A76"/>
    <w:rsid w:val="00232502"/>
    <w:rsid w:val="00240DC2"/>
    <w:rsid w:val="0024474B"/>
    <w:rsid w:val="0025148E"/>
    <w:rsid w:val="002B37F4"/>
    <w:rsid w:val="002B3B21"/>
    <w:rsid w:val="002C414A"/>
    <w:rsid w:val="002C5C01"/>
    <w:rsid w:val="002E44DC"/>
    <w:rsid w:val="002E529F"/>
    <w:rsid w:val="002E6C8B"/>
    <w:rsid w:val="0031050E"/>
    <w:rsid w:val="003331D3"/>
    <w:rsid w:val="003431EB"/>
    <w:rsid w:val="00345259"/>
    <w:rsid w:val="0034633C"/>
    <w:rsid w:val="00350EA2"/>
    <w:rsid w:val="00351305"/>
    <w:rsid w:val="0035578E"/>
    <w:rsid w:val="00391C31"/>
    <w:rsid w:val="00397D4F"/>
    <w:rsid w:val="003A3918"/>
    <w:rsid w:val="003C2D1B"/>
    <w:rsid w:val="00413CF3"/>
    <w:rsid w:val="0041417C"/>
    <w:rsid w:val="004400E8"/>
    <w:rsid w:val="004447E7"/>
    <w:rsid w:val="00445A78"/>
    <w:rsid w:val="00464133"/>
    <w:rsid w:val="004C146C"/>
    <w:rsid w:val="004E544F"/>
    <w:rsid w:val="005022AC"/>
    <w:rsid w:val="00516B83"/>
    <w:rsid w:val="00531080"/>
    <w:rsid w:val="00532905"/>
    <w:rsid w:val="00540CB4"/>
    <w:rsid w:val="005427C5"/>
    <w:rsid w:val="00554051"/>
    <w:rsid w:val="00557489"/>
    <w:rsid w:val="005582CF"/>
    <w:rsid w:val="005740F8"/>
    <w:rsid w:val="00584C20"/>
    <w:rsid w:val="005964D4"/>
    <w:rsid w:val="005A2650"/>
    <w:rsid w:val="005A3EF8"/>
    <w:rsid w:val="005B439E"/>
    <w:rsid w:val="005C40CB"/>
    <w:rsid w:val="005D1301"/>
    <w:rsid w:val="005D7BA8"/>
    <w:rsid w:val="005E3157"/>
    <w:rsid w:val="005F1180"/>
    <w:rsid w:val="005F2048"/>
    <w:rsid w:val="006147F6"/>
    <w:rsid w:val="006149E8"/>
    <w:rsid w:val="00621404"/>
    <w:rsid w:val="00631066"/>
    <w:rsid w:val="00666F0F"/>
    <w:rsid w:val="0067230A"/>
    <w:rsid w:val="006739C9"/>
    <w:rsid w:val="006A53BA"/>
    <w:rsid w:val="006B3EF1"/>
    <w:rsid w:val="006C1AD2"/>
    <w:rsid w:val="006C495B"/>
    <w:rsid w:val="006C5B0A"/>
    <w:rsid w:val="006E51F1"/>
    <w:rsid w:val="006F14E4"/>
    <w:rsid w:val="006F3396"/>
    <w:rsid w:val="00701144"/>
    <w:rsid w:val="00702A4D"/>
    <w:rsid w:val="00703ACB"/>
    <w:rsid w:val="007052C3"/>
    <w:rsid w:val="00713097"/>
    <w:rsid w:val="00720FA8"/>
    <w:rsid w:val="007329FD"/>
    <w:rsid w:val="00740ADF"/>
    <w:rsid w:val="0074444A"/>
    <w:rsid w:val="00753325"/>
    <w:rsid w:val="00755439"/>
    <w:rsid w:val="00777487"/>
    <w:rsid w:val="00780EBB"/>
    <w:rsid w:val="00791240"/>
    <w:rsid w:val="00792196"/>
    <w:rsid w:val="00795FEF"/>
    <w:rsid w:val="007B48BE"/>
    <w:rsid w:val="007C292C"/>
    <w:rsid w:val="007C2CCC"/>
    <w:rsid w:val="007D4BE7"/>
    <w:rsid w:val="007D56A7"/>
    <w:rsid w:val="007E0FEE"/>
    <w:rsid w:val="007E267C"/>
    <w:rsid w:val="008108A6"/>
    <w:rsid w:val="00812A0C"/>
    <w:rsid w:val="00821211"/>
    <w:rsid w:val="00825069"/>
    <w:rsid w:val="00827000"/>
    <w:rsid w:val="00832C47"/>
    <w:rsid w:val="00857FBC"/>
    <w:rsid w:val="00867032"/>
    <w:rsid w:val="00876A98"/>
    <w:rsid w:val="00886F5F"/>
    <w:rsid w:val="00891124"/>
    <w:rsid w:val="008B458E"/>
    <w:rsid w:val="008F2A34"/>
    <w:rsid w:val="00905E00"/>
    <w:rsid w:val="009133AA"/>
    <w:rsid w:val="0091370C"/>
    <w:rsid w:val="00915E3F"/>
    <w:rsid w:val="0094527A"/>
    <w:rsid w:val="0096094A"/>
    <w:rsid w:val="00960AFF"/>
    <w:rsid w:val="00962F18"/>
    <w:rsid w:val="00973ECA"/>
    <w:rsid w:val="00990E64"/>
    <w:rsid w:val="00991302"/>
    <w:rsid w:val="009963CD"/>
    <w:rsid w:val="009A04CC"/>
    <w:rsid w:val="009A7735"/>
    <w:rsid w:val="009A791A"/>
    <w:rsid w:val="009B7B01"/>
    <w:rsid w:val="009D3012"/>
    <w:rsid w:val="009E55D0"/>
    <w:rsid w:val="009F222E"/>
    <w:rsid w:val="00A00962"/>
    <w:rsid w:val="00A13CD4"/>
    <w:rsid w:val="00A24F20"/>
    <w:rsid w:val="00A34714"/>
    <w:rsid w:val="00A4414A"/>
    <w:rsid w:val="00A5599B"/>
    <w:rsid w:val="00A57114"/>
    <w:rsid w:val="00A7290A"/>
    <w:rsid w:val="00A83200"/>
    <w:rsid w:val="00A946CA"/>
    <w:rsid w:val="00AA03D5"/>
    <w:rsid w:val="00AB4EEE"/>
    <w:rsid w:val="00AB5109"/>
    <w:rsid w:val="00AE4EEA"/>
    <w:rsid w:val="00B26D1B"/>
    <w:rsid w:val="00B303D7"/>
    <w:rsid w:val="00B3060D"/>
    <w:rsid w:val="00B461F9"/>
    <w:rsid w:val="00BA0865"/>
    <w:rsid w:val="00BA2BAD"/>
    <w:rsid w:val="00BB6191"/>
    <w:rsid w:val="00BC7C31"/>
    <w:rsid w:val="00BF14CD"/>
    <w:rsid w:val="00BF7BE9"/>
    <w:rsid w:val="00C2500D"/>
    <w:rsid w:val="00C51097"/>
    <w:rsid w:val="00C53725"/>
    <w:rsid w:val="00C5693D"/>
    <w:rsid w:val="00C63DB8"/>
    <w:rsid w:val="00C71766"/>
    <w:rsid w:val="00C83D7B"/>
    <w:rsid w:val="00C867E1"/>
    <w:rsid w:val="00CA50A0"/>
    <w:rsid w:val="00CB1E96"/>
    <w:rsid w:val="00CC2524"/>
    <w:rsid w:val="00CC2C26"/>
    <w:rsid w:val="00CE164D"/>
    <w:rsid w:val="00CE5DC5"/>
    <w:rsid w:val="00CF179F"/>
    <w:rsid w:val="00D159B7"/>
    <w:rsid w:val="00D47AAC"/>
    <w:rsid w:val="00D52336"/>
    <w:rsid w:val="00D575E3"/>
    <w:rsid w:val="00D72BD3"/>
    <w:rsid w:val="00D735A7"/>
    <w:rsid w:val="00D7461F"/>
    <w:rsid w:val="00D92D4E"/>
    <w:rsid w:val="00D97FAD"/>
    <w:rsid w:val="00DA0950"/>
    <w:rsid w:val="00DB60A1"/>
    <w:rsid w:val="00DC09F4"/>
    <w:rsid w:val="00DC11D8"/>
    <w:rsid w:val="00DD04B1"/>
    <w:rsid w:val="00DE62AE"/>
    <w:rsid w:val="00DE7C70"/>
    <w:rsid w:val="00DF542D"/>
    <w:rsid w:val="00E01521"/>
    <w:rsid w:val="00E26F81"/>
    <w:rsid w:val="00E3535A"/>
    <w:rsid w:val="00E513EA"/>
    <w:rsid w:val="00E56067"/>
    <w:rsid w:val="00E6022E"/>
    <w:rsid w:val="00E656BB"/>
    <w:rsid w:val="00E90B79"/>
    <w:rsid w:val="00E9728E"/>
    <w:rsid w:val="00EC62F2"/>
    <w:rsid w:val="00ED79AB"/>
    <w:rsid w:val="00EF5EC3"/>
    <w:rsid w:val="00F40C29"/>
    <w:rsid w:val="00F86B56"/>
    <w:rsid w:val="00F97BCC"/>
    <w:rsid w:val="00FA06D2"/>
    <w:rsid w:val="00FA4093"/>
    <w:rsid w:val="00FD5A74"/>
    <w:rsid w:val="00FF258E"/>
    <w:rsid w:val="019DE3F1"/>
    <w:rsid w:val="02653F11"/>
    <w:rsid w:val="02A0E159"/>
    <w:rsid w:val="03029E3B"/>
    <w:rsid w:val="044AFF5D"/>
    <w:rsid w:val="0695912A"/>
    <w:rsid w:val="076ECAFA"/>
    <w:rsid w:val="083F4263"/>
    <w:rsid w:val="0AABC891"/>
    <w:rsid w:val="0D7D2013"/>
    <w:rsid w:val="0E070DF1"/>
    <w:rsid w:val="0E0E95D5"/>
    <w:rsid w:val="0E4C04E0"/>
    <w:rsid w:val="1100A830"/>
    <w:rsid w:val="13DDE947"/>
    <w:rsid w:val="148569D5"/>
    <w:rsid w:val="15879A80"/>
    <w:rsid w:val="15CF5E8E"/>
    <w:rsid w:val="16CFFBA2"/>
    <w:rsid w:val="18251E40"/>
    <w:rsid w:val="18A9D286"/>
    <w:rsid w:val="197D170E"/>
    <w:rsid w:val="1A54BD47"/>
    <w:rsid w:val="2086C291"/>
    <w:rsid w:val="20AF922E"/>
    <w:rsid w:val="20B5867B"/>
    <w:rsid w:val="223E7CDB"/>
    <w:rsid w:val="24EFF9F8"/>
    <w:rsid w:val="2606FBE7"/>
    <w:rsid w:val="2654B442"/>
    <w:rsid w:val="2684D9ED"/>
    <w:rsid w:val="280DD04D"/>
    <w:rsid w:val="3035B345"/>
    <w:rsid w:val="30CF361A"/>
    <w:rsid w:val="315923F8"/>
    <w:rsid w:val="37D77FDC"/>
    <w:rsid w:val="38483AC5"/>
    <w:rsid w:val="39217495"/>
    <w:rsid w:val="3A2211A9"/>
    <w:rsid w:val="3ACCF4F5"/>
    <w:rsid w:val="3CC7A531"/>
    <w:rsid w:val="3DD340E1"/>
    <w:rsid w:val="3FF1651B"/>
    <w:rsid w:val="4082DADD"/>
    <w:rsid w:val="422DC59E"/>
    <w:rsid w:val="42E37776"/>
    <w:rsid w:val="44ADE388"/>
    <w:rsid w:val="459092E2"/>
    <w:rsid w:val="45ABAB65"/>
    <w:rsid w:val="46D8F404"/>
    <w:rsid w:val="495A4B76"/>
    <w:rsid w:val="49D6EFF4"/>
    <w:rsid w:val="4FBB14AA"/>
    <w:rsid w:val="5205A677"/>
    <w:rsid w:val="54B2C1E3"/>
    <w:rsid w:val="558A681C"/>
    <w:rsid w:val="56A2A393"/>
    <w:rsid w:val="58378388"/>
    <w:rsid w:val="58B1B4A4"/>
    <w:rsid w:val="5D7427B0"/>
    <w:rsid w:val="5E059D72"/>
    <w:rsid w:val="5FB08833"/>
    <w:rsid w:val="63437B22"/>
    <w:rsid w:val="63EAFBB0"/>
    <w:rsid w:val="645BB699"/>
    <w:rsid w:val="657FDBA5"/>
    <w:rsid w:val="66C7033F"/>
    <w:rsid w:val="67DF3EB6"/>
    <w:rsid w:val="6A2B0A0B"/>
    <w:rsid w:val="6A4BC4E4"/>
    <w:rsid w:val="6E414172"/>
    <w:rsid w:val="6EB1FC5B"/>
    <w:rsid w:val="6EDE4476"/>
    <w:rsid w:val="6F8B362B"/>
    <w:rsid w:val="708BD33F"/>
    <w:rsid w:val="72358478"/>
    <w:rsid w:val="730D2AB1"/>
    <w:rsid w:val="74F4D39F"/>
    <w:rsid w:val="7B3BE134"/>
    <w:rsid w:val="7CEF0DB8"/>
    <w:rsid w:val="7FE9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6AD0"/>
  <w15:docId w15:val="{C0434FD4-D336-4B54-AC56-3C77F18058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0A69"/>
    <w:pPr>
      <w:suppressAutoHyphens/>
    </w:pPr>
    <w:rPr>
      <w:rFonts w:eastAsia="SimSun"/>
    </w:rPr>
  </w:style>
  <w:style w:type="paragraph" w:styleId="Heading1">
    <w:name w:val="heading 1"/>
    <w:basedOn w:val="Normal"/>
    <w:next w:val="Normal"/>
    <w:link w:val="Heading1Char"/>
    <w:uiPriority w:val="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
    <w:semiHidden/>
    <w:unhideWhenUsed/>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
    <w:semiHidden/>
    <w:unhideWhenUsed/>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E1325"/>
    <w:pPr>
      <w:pBdr>
        <w:bottom w:val="single" w:color="4F81BD" w:sz="8" w:space="4"/>
      </w:pBdr>
      <w:spacing w:before="0" w:after="300"/>
      <w:ind w:left="0"/>
      <w:contextualSpacing/>
      <w:jc w:val="left"/>
    </w:pPr>
    <w:rPr>
      <w:rFonts w:ascii="Cambria" w:hAnsi="Cambria"/>
      <w:color w:val="17365D"/>
      <w:spacing w:val="5"/>
      <w:kern w:val="2"/>
      <w:sz w:val="52"/>
      <w:szCs w:val="52"/>
    </w:rPr>
  </w:style>
  <w:style w:type="character" w:styleId="Heading1Char" w:customStyle="1">
    <w:name w:val="Heading 1 Char"/>
    <w:link w:val="Heading1"/>
    <w:uiPriority w:val="9"/>
    <w:qFormat/>
    <w:locked/>
    <w:rsid w:val="003E1325"/>
    <w:rPr>
      <w:rFonts w:ascii="Cambria" w:hAnsi="Cambria" w:eastAsia="SimSun"/>
      <w:b/>
      <w:bCs/>
      <w:color w:val="365F91"/>
      <w:sz w:val="28"/>
      <w:szCs w:val="28"/>
    </w:rPr>
  </w:style>
  <w:style w:type="character" w:styleId="Heading2Char" w:customStyle="1">
    <w:name w:val="Heading 2 Char"/>
    <w:link w:val="Heading2"/>
    <w:uiPriority w:val="9"/>
    <w:qFormat/>
    <w:locked/>
    <w:rsid w:val="00F2048B"/>
    <w:rPr>
      <w:rFonts w:ascii="Cambria" w:hAnsi="Cambria" w:eastAsia="SimSun"/>
      <w:b/>
      <w:bCs/>
      <w:color w:val="4F81BD"/>
      <w:sz w:val="26"/>
      <w:szCs w:val="26"/>
    </w:rPr>
  </w:style>
  <w:style w:type="character" w:styleId="Heading3Char" w:customStyle="1">
    <w:name w:val="Heading 3 Char"/>
    <w:link w:val="Heading3"/>
    <w:uiPriority w:val="9"/>
    <w:qFormat/>
    <w:locked/>
    <w:rsid w:val="0017209A"/>
    <w:rPr>
      <w:rFonts w:ascii="Arial" w:hAnsi="Arial" w:eastAsia="SimSun" w:cs="Arial"/>
      <w:b/>
      <w:bCs/>
      <w:sz w:val="26"/>
      <w:szCs w:val="26"/>
    </w:rPr>
  </w:style>
  <w:style w:type="character" w:styleId="Heading4Char" w:customStyle="1">
    <w:name w:val="Heading 4 Char"/>
    <w:link w:val="Heading4"/>
    <w:uiPriority w:val="9"/>
    <w:semiHidden/>
    <w:qFormat/>
    <w:locked/>
    <w:rsid w:val="0017209A"/>
    <w:rPr>
      <w:rFonts w:eastAsia="SimSun"/>
      <w:b/>
      <w:bCs/>
      <w:sz w:val="28"/>
      <w:szCs w:val="28"/>
    </w:rPr>
  </w:style>
  <w:style w:type="character" w:styleId="Heading5Char" w:customStyle="1">
    <w:name w:val="Heading 5 Char"/>
    <w:link w:val="Heading5"/>
    <w:uiPriority w:val="9"/>
    <w:semiHidden/>
    <w:qFormat/>
    <w:locked/>
    <w:rsid w:val="0017209A"/>
    <w:rPr>
      <w:rFonts w:eastAsia="SimSun"/>
      <w:b/>
      <w:bCs/>
      <w:i/>
      <w:iCs/>
      <w:sz w:val="26"/>
      <w:szCs w:val="26"/>
    </w:rPr>
  </w:style>
  <w:style w:type="character" w:styleId="Heading6Char" w:customStyle="1">
    <w:name w:val="Heading 6 Char"/>
    <w:link w:val="Heading6"/>
    <w:uiPriority w:val="9"/>
    <w:semiHidden/>
    <w:qFormat/>
    <w:locked/>
    <w:rsid w:val="0017209A"/>
    <w:rPr>
      <w:rFonts w:eastAsia="SimSun"/>
      <w:b/>
      <w:bCs/>
      <w:sz w:val="22"/>
      <w:szCs w:val="22"/>
    </w:rPr>
  </w:style>
  <w:style w:type="character" w:styleId="Heading7Char" w:customStyle="1">
    <w:name w:val="Heading 7 Char"/>
    <w:link w:val="Heading7"/>
    <w:uiPriority w:val="99"/>
    <w:qFormat/>
    <w:locked/>
    <w:rsid w:val="0017209A"/>
    <w:rPr>
      <w:rFonts w:eastAsia="SimSun"/>
    </w:rPr>
  </w:style>
  <w:style w:type="character" w:styleId="Heading8Char" w:customStyle="1">
    <w:name w:val="Heading 8 Char"/>
    <w:link w:val="Heading8"/>
    <w:uiPriority w:val="99"/>
    <w:qFormat/>
    <w:locked/>
    <w:rsid w:val="0017209A"/>
    <w:rPr>
      <w:rFonts w:eastAsia="SimSun"/>
      <w:i/>
      <w:iCs/>
    </w:rPr>
  </w:style>
  <w:style w:type="character" w:styleId="Heading9Char" w:customStyle="1">
    <w:name w:val="Heading 9 Char"/>
    <w:link w:val="Heading9"/>
    <w:uiPriority w:val="99"/>
    <w:qFormat/>
    <w:locked/>
    <w:rsid w:val="0017209A"/>
    <w:rPr>
      <w:rFonts w:ascii="Arial" w:hAnsi="Arial" w:eastAsia="SimSun" w:cs="Arial"/>
      <w:sz w:val="22"/>
      <w:szCs w:val="22"/>
    </w:rPr>
  </w:style>
  <w:style w:type="character" w:styleId="Strong">
    <w:name w:val="Strong"/>
    <w:uiPriority w:val="99"/>
    <w:qFormat/>
    <w:rsid w:val="004E205B"/>
    <w:rPr>
      <w:rFonts w:cs="Times New Roman"/>
      <w:b/>
      <w:bCs/>
    </w:rPr>
  </w:style>
  <w:style w:type="character" w:styleId="BalloonTextChar" w:customStyle="1">
    <w:name w:val="Balloon Text Char"/>
    <w:link w:val="BalloonText"/>
    <w:uiPriority w:val="99"/>
    <w:semiHidden/>
    <w:qFormat/>
    <w:locked/>
    <w:rsid w:val="006A73E4"/>
    <w:rPr>
      <w:rFonts w:ascii="Tahoma" w:hAnsi="Tahoma" w:eastAsia="SimSun" w:cs="Tahoma"/>
      <w:sz w:val="16"/>
      <w:szCs w:val="16"/>
    </w:rPr>
  </w:style>
  <w:style w:type="character" w:styleId="HeaderChar" w:customStyle="1">
    <w:name w:val="Header Char"/>
    <w:link w:val="Header"/>
    <w:uiPriority w:val="99"/>
    <w:semiHidden/>
    <w:qFormat/>
    <w:locked/>
    <w:rsid w:val="00466DEF"/>
    <w:rPr>
      <w:rFonts w:ascii="Calibri" w:hAnsi="Calibri" w:eastAsia="SimSun"/>
      <w:sz w:val="22"/>
      <w:szCs w:val="22"/>
    </w:rPr>
  </w:style>
  <w:style w:type="character" w:styleId="FooterChar" w:customStyle="1">
    <w:name w:val="Footer Char"/>
    <w:link w:val="Footer"/>
    <w:uiPriority w:val="99"/>
    <w:qFormat/>
    <w:locked/>
    <w:rsid w:val="00466DEF"/>
    <w:rPr>
      <w:rFonts w:ascii="Calibri" w:hAnsi="Calibri" w:eastAsia="SimSun"/>
      <w:sz w:val="22"/>
      <w:szCs w:val="22"/>
    </w:rPr>
  </w:style>
  <w:style w:type="character" w:styleId="Hyperlink">
    <w:name w:val="Hyperlink"/>
    <w:uiPriority w:val="99"/>
    <w:rsid w:val="007E57B3"/>
    <w:rPr>
      <w:rFonts w:cs="Times New Roman"/>
      <w:color w:val="0000FF"/>
      <w:u w:val="single"/>
    </w:rPr>
  </w:style>
  <w:style w:type="character" w:styleId="TitleChar" w:customStyle="1">
    <w:name w:val="Title Char"/>
    <w:link w:val="Title"/>
    <w:uiPriority w:val="10"/>
    <w:qFormat/>
    <w:locked/>
    <w:rsid w:val="003E1325"/>
    <w:rPr>
      <w:rFonts w:ascii="Cambria" w:hAnsi="Cambria" w:eastAsia="SimSun"/>
      <w:color w:val="17365D"/>
      <w:spacing w:val="5"/>
      <w:kern w:val="2"/>
      <w:sz w:val="52"/>
      <w:szCs w:val="52"/>
    </w:rPr>
  </w:style>
  <w:style w:type="character" w:styleId="SubtitleChar" w:customStyle="1">
    <w:name w:val="Subtitle Char"/>
    <w:link w:val="Subtitle"/>
    <w:uiPriority w:val="11"/>
    <w:qFormat/>
    <w:locked/>
    <w:rsid w:val="003E1325"/>
    <w:rPr>
      <w:rFonts w:ascii="Cambria" w:hAnsi="Cambria" w:eastAsia="Cambria" w:cs="Cambria"/>
      <w:i/>
      <w:color w:val="4F81BD"/>
    </w:rPr>
  </w:style>
  <w:style w:type="character" w:styleId="CommentReference">
    <w:name w:val="annotation reference"/>
    <w:uiPriority w:val="99"/>
    <w:semiHidden/>
    <w:qFormat/>
    <w:rsid w:val="0061372D"/>
    <w:rPr>
      <w:rFonts w:cs="Times New Roman"/>
      <w:sz w:val="16"/>
      <w:szCs w:val="16"/>
    </w:rPr>
  </w:style>
  <w:style w:type="character" w:styleId="CommentTextChar" w:customStyle="1">
    <w:name w:val="Comment Text Char"/>
    <w:link w:val="CommentText"/>
    <w:uiPriority w:val="99"/>
    <w:semiHidden/>
    <w:qFormat/>
    <w:locked/>
    <w:rsid w:val="0061372D"/>
    <w:rPr>
      <w:rFonts w:ascii="Calibri" w:hAnsi="Calibri" w:eastAsia="SimSun"/>
      <w:sz w:val="20"/>
      <w:szCs w:val="20"/>
    </w:rPr>
  </w:style>
  <w:style w:type="character" w:styleId="CommentSubjectChar" w:customStyle="1">
    <w:name w:val="Comment Subject Char"/>
    <w:link w:val="CommentSubject"/>
    <w:uiPriority w:val="99"/>
    <w:semiHidden/>
    <w:qFormat/>
    <w:locked/>
    <w:rsid w:val="0061372D"/>
    <w:rPr>
      <w:rFonts w:cs="Times New Roman"/>
      <w:b/>
      <w:bCs/>
      <w:sz w:val="20"/>
      <w:szCs w:val="20"/>
    </w:rPr>
  </w:style>
  <w:style w:type="character" w:styleId="IndexLink" w:customStyle="1">
    <w:name w:val="Index Link"/>
    <w:qFormat/>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Index" w:customStyle="1">
    <w:name w:val="Index"/>
    <w:basedOn w:val="Normal"/>
    <w:qFormat/>
    <w:pPr>
      <w:suppressLineNumbers/>
    </w:pPr>
    <w:rPr>
      <w:rFonts w:cs="Lohit Devanagari"/>
    </w:rPr>
  </w:style>
  <w:style w:type="paragraph" w:styleId="BalloonText">
    <w:name w:val="Balloon Text"/>
    <w:basedOn w:val="Normal"/>
    <w:link w:val="BalloonTextChar"/>
    <w:uiPriority w:val="99"/>
    <w:semiHidden/>
    <w:qFormat/>
    <w:rsid w:val="006A73E4"/>
    <w:pPr>
      <w:spacing w:before="0" w:after="0"/>
      <w:ind w:left="0"/>
      <w:jc w:val="left"/>
    </w:pPr>
    <w:rPr>
      <w:rFonts w:ascii="Tahoma" w:hAnsi="Tahoma" w:cs="Tahoma"/>
      <w:sz w:val="16"/>
      <w:szCs w:val="16"/>
    </w:rPr>
  </w:style>
  <w:style w:type="paragraph" w:styleId="NoSpacing">
    <w:name w:val="No Spacing"/>
    <w:uiPriority w:val="99"/>
    <w:qFormat/>
    <w:rsid w:val="00EA1F0C"/>
    <w:pPr>
      <w:suppressAutoHyphens/>
      <w:spacing w:before="0" w:after="0"/>
      <w:jc w:val="left"/>
    </w:pPr>
    <w:rPr>
      <w:rFonts w:ascii="Calibri" w:hAnsi="Calibri" w:eastAsia="SimSun"/>
      <w:sz w:val="22"/>
      <w:szCs w:val="22"/>
    </w:rPr>
  </w:style>
  <w:style w:type="paragraph" w:styleId="HeaderandFooter" w:customStyle="1">
    <w:name w:val="Header and Footer"/>
    <w:basedOn w:val="Normal"/>
    <w:qFormat/>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paragraph" w:styleId="Subtitle">
    <w:name w:val="Subtitle"/>
    <w:basedOn w:val="Normal"/>
    <w:next w:val="Normal"/>
    <w:link w:val="SubtitleChar"/>
    <w:uiPriority w:val="11"/>
    <w:qFormat/>
    <w:pPr>
      <w:spacing w:before="0" w:after="200" w:line="276" w:lineRule="auto"/>
      <w:jc w:val="left"/>
    </w:pPr>
    <w:rPr>
      <w:rFonts w:ascii="Cambria" w:hAnsi="Cambria" w:eastAsia="Cambria" w:cs="Cambria"/>
      <w:i/>
      <w:color w:val="4F81BD"/>
    </w:rPr>
  </w:style>
  <w:style w:type="paragraph" w:styleId="CommentText">
    <w:name w:val="annotation text"/>
    <w:basedOn w:val="Normal"/>
    <w:link w:val="CommentTextChar"/>
    <w:uiPriority w:val="99"/>
    <w:semiHidden/>
    <w:qFormat/>
    <w:rsid w:val="0061372D"/>
    <w:pPr>
      <w:spacing w:before="0" w:after="200"/>
      <w:ind w:left="0"/>
      <w:jc w:val="left"/>
    </w:pPr>
    <w:rPr>
      <w:rFonts w:ascii="Calibri" w:hAnsi="Calibri"/>
      <w:sz w:val="20"/>
      <w:szCs w:val="20"/>
    </w:rPr>
  </w:style>
  <w:style w:type="paragraph" w:styleId="CommentSubject">
    <w:name w:val="annotation subject"/>
    <w:basedOn w:val="CommentText"/>
    <w:next w:val="CommentText"/>
    <w:link w:val="CommentSubjectChar"/>
    <w:uiPriority w:val="99"/>
    <w:semiHidden/>
    <w:qFormat/>
    <w:rsid w:val="0061372D"/>
    <w:rPr>
      <w:b/>
      <w:bCs/>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styleId="tabletxt" w:customStyle="1">
    <w:name w:val="tabletxt"/>
    <w:basedOn w:val="Normal"/>
    <w:uiPriority w:val="99"/>
    <w:qFormat/>
    <w:rsid w:val="00470A69"/>
    <w:pPr>
      <w:spacing w:before="20" w:after="20"/>
      <w:ind w:left="0"/>
    </w:pPr>
    <w:rPr>
      <w:rFonts w:cs="Arial"/>
      <w:sz w:val="20"/>
      <w:szCs w:val="20"/>
    </w:rPr>
  </w:style>
  <w:style w:type="paragraph" w:styleId="Tabletext" w:customStyle="1">
    <w:name w:val="Tabletext"/>
    <w:basedOn w:val="Normal"/>
    <w:uiPriority w:val="99"/>
    <w:qFormat/>
    <w:rsid w:val="00470A69"/>
    <w:pPr>
      <w:keepLines/>
      <w:widowControl w:val="0"/>
      <w:spacing w:before="0" w:after="0" w:line="240" w:lineRule="atLeast"/>
      <w:ind w:left="0"/>
      <w:jc w:val="left"/>
    </w:pPr>
    <w:rPr>
      <w:rFonts w:ascii="Arial" w:hAnsi="Arial"/>
      <w:sz w:val="20"/>
      <w:szCs w:val="20"/>
    </w:rPr>
  </w:style>
  <w:style w:type="paragraph" w:styleId="TOCHeading">
    <w:name w:val="TOC Heading"/>
    <w:basedOn w:val="Heading1"/>
    <w:next w:val="Normal"/>
    <w:uiPriority w:val="39"/>
    <w:unhideWhenUsed/>
    <w:qFormat/>
    <w:rsid w:val="006B1852"/>
    <w:pPr>
      <w:spacing w:before="240" w:line="259" w:lineRule="auto"/>
      <w:jc w:val="center"/>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styleId="Default" w:customStyle="1">
    <w:name w:val="Default"/>
    <w:qFormat/>
    <w:rsid w:val="00863C91"/>
    <w:pPr>
      <w:suppressAutoHyphens/>
      <w:spacing w:before="0" w:after="0"/>
      <w:jc w:val="left"/>
    </w:pPr>
    <w:rPr>
      <w:rFonts w:ascii="Cambria" w:hAnsi="Cambria" w:cs="Cambria"/>
      <w:color w:val="000000"/>
      <w:lang w:eastAsia="zh-CN"/>
    </w:rPr>
  </w:style>
  <w:style w:type="table" w:styleId="TableGrid">
    <w:name w:val="Table Grid"/>
    <w:basedOn w:val="TableNormal"/>
    <w:uiPriority w:val="99"/>
    <w:rsid w:val="003C6FA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color="000000" w:sz="8" w:space="0"/>
        <w:bottom w:val="single" w:color="000000" w:sz="8" w:space="0"/>
      </w:tblBorders>
    </w:tblPr>
    <w:tblStylePr w:type="firstRow">
      <w:pPr>
        <w:spacing w:before="0" w:after="0"/>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5">
    <w:name w:val="Light Grid Accent 5"/>
    <w:basedOn w:val="TableNormal"/>
    <w:uiPriority w:val="99"/>
    <w:rsid w:val="00296038"/>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pPr>
      <w:rPr>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pPr>
      <w:rPr>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b/>
        <w:bCs/>
      </w:r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a" w:customStyle="1">
    <w:basedOn w:val="TableNormal"/>
    <w:tblPr>
      <w:tblStyleRowBandSize w:val="1"/>
      <w:tblStyleColBandSize w:val="1"/>
    </w:tblPr>
  </w:style>
  <w:style w:type="table" w:styleId="a0" w:customStyle="1">
    <w:basedOn w:val="TableNormal"/>
    <w:rPr>
      <w:color w:val="000000"/>
    </w:rPr>
    <w:tblPr>
      <w:tblStyleRowBandSize w:val="1"/>
      <w:tblStyleColBandSize w:val="1"/>
    </w:tblPr>
    <w:tcPr>
      <w:shd w:val="clear" w:color="auto" w:fill="C0C0C0"/>
    </w:tc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 Type="http://schemas.openxmlformats.org/officeDocument/2006/relationships/glossaryDocument" Target="glossary/document.xml" Id="R36e46493cf1449c4"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baa9674-6297-4981-9462-9d768e51bd49}"/>
      </w:docPartPr>
      <w:docPartBody>
        <w:p w14:paraId="7AC0618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s4D5jevJwCs0mhWke7FPSqLW4Q==">AMUW2mUy+tUSLsYz55T+Ifhw2rUk2YZU1+uQUCjGB22na0FYgSxsyV/WWWZXmDL317D54WylBcp05HuHs37AQ4CeJqBLNkkIL6fgXbeBOWqxhMexTh9O+WECNGdEfFZteREFXcoAutSqfLuL5BJXQca57e3WZc9FZGJwrpSWXpOSD0FFFKueCTWFzUi2B9DXcFXJ3MslF48E8hrfIP3qQJm++1gmiQLXW8LBmKNgMyM1lyPvY+F+itHSeQl+QGCGFO2V5NJ55ViORaMmo+Ejhrwo3dHsPejbcbdFi9xKhCuUtEC7WH6g5ILYGiZUbxV+FV+J9QX+aZzPxBf6qjeZ580Q1a1LAIK16ZChOP3la2MiNl83LxT65JWOw2zgVRwbOk3R9joc1O54ADrYziWxcMk/Pgj2iFIFFr7eKJb6rPG2OfPm7dzzcKa4GK4E13QDa/nu1nBnwHLVzy0Rh9gy3RHWCp48uRiJ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rboatright</dc:creator>
  <keywords/>
  <lastModifiedBy>Meshwa Ketankumar Patel</lastModifiedBy>
  <revision>145</revision>
  <dcterms:created xsi:type="dcterms:W3CDTF">2021-11-20T07:30:00.0000000Z</dcterms:created>
  <dcterms:modified xsi:type="dcterms:W3CDTF">2021-11-24T23:29:51.2419929Z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